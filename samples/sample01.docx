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691B4" w14:textId="77777777" w:rsidR="00473DF3" w:rsidRPr="007A4AD1" w:rsidRDefault="00473DF3" w:rsidP="007772B2">
      <w:pPr>
        <w:pStyle w:val="Heading1"/>
      </w:pPr>
      <w:bookmarkStart w:id="0" w:name="_Toc376875535"/>
      <w:r w:rsidRPr="007A4AD1">
        <w:t>Architektonická dokumentácia</w:t>
      </w:r>
      <w:bookmarkEnd w:id="0"/>
    </w:p>
    <w:p w14:paraId="5E4056DF" w14:textId="77777777" w:rsidR="00574357" w:rsidRPr="007A4AD1" w:rsidRDefault="00574357" w:rsidP="007B12EB">
      <w:pPr>
        <w:rPr>
          <w:ins w:id="1" w:author="Marko Martin" w:date="2014-01-09T09:19:00Z"/>
        </w:rPr>
      </w:pPr>
    </w:p>
    <w:p w14:paraId="6551877F" w14:textId="77777777" w:rsidR="007B12EB" w:rsidRPr="007A4AD1" w:rsidRDefault="00C71F57" w:rsidP="007B12EB">
      <w:r w:rsidRPr="007A4AD1">
        <w:t>Redaktor</w:t>
      </w:r>
      <w:r w:rsidR="007B12EB" w:rsidRPr="007A4AD1">
        <w:t xml:space="preserve">: </w:t>
      </w:r>
      <w:r w:rsidR="00F576C2" w:rsidRPr="00E3750C">
        <w:rPr>
          <w:rPrChange w:id="2" w:author="Marko Martin" w:date="2014-01-16T14:58:00Z">
            <w:rPr>
              <w:rStyle w:val="Hyperlink"/>
            </w:rPr>
          </w:rPrChange>
        </w:rPr>
        <w:fldChar w:fldCharType="begin"/>
      </w:r>
      <w:r w:rsidR="00F576C2" w:rsidRPr="007A4AD1">
        <w:instrText xml:space="preserve"> HYPERLINK "mailto:marcus@gratex.com" </w:instrText>
      </w:r>
      <w:r w:rsidR="00F576C2" w:rsidRPr="00E3750C">
        <w:rPr>
          <w:rPrChange w:id="3" w:author="Marko Martin" w:date="2014-01-16T14:58:00Z">
            <w:rPr>
              <w:rStyle w:val="Hyperlink"/>
            </w:rPr>
          </w:rPrChange>
        </w:rPr>
        <w:fldChar w:fldCharType="separate"/>
      </w:r>
      <w:r w:rsidR="007B12EB" w:rsidRPr="007A4AD1">
        <w:rPr>
          <w:rStyle w:val="Hyperlink"/>
        </w:rPr>
        <w:t>marcus@gratex.com</w:t>
      </w:r>
      <w:r w:rsidR="00F576C2" w:rsidRPr="00E3750C">
        <w:rPr>
          <w:rStyle w:val="Hyperlink"/>
        </w:rPr>
        <w:fldChar w:fldCharType="end"/>
      </w:r>
    </w:p>
    <w:p w14:paraId="03C7EEDA" w14:textId="77777777" w:rsidR="007B12EB" w:rsidRPr="007A4AD1" w:rsidRDefault="00D25B45" w:rsidP="007B12EB">
      <w:pPr>
        <w:rPr>
          <w:ins w:id="4" w:author="Marko Martin" w:date="2013-08-14T16:39:00Z"/>
        </w:rPr>
      </w:pPr>
      <w:r w:rsidRPr="007A4AD1">
        <w:t>Verzia:</w:t>
      </w:r>
      <w:r w:rsidR="009777AD" w:rsidRPr="007A4AD1">
        <w:t xml:space="preserve"> </w:t>
      </w:r>
      <w:ins w:id="5" w:author="Marko Martin" w:date="2013-08-30T16:58:00Z">
        <w:r w:rsidR="00D4311E" w:rsidRPr="007A4AD1">
          <w:t>201</w:t>
        </w:r>
      </w:ins>
      <w:ins w:id="6" w:author="Marko Martin" w:date="2014-01-09T09:19:00Z">
        <w:r w:rsidR="00D4311E" w:rsidRPr="007A4AD1">
          <w:t>40109</w:t>
        </w:r>
      </w:ins>
      <w:del w:id="7" w:author="Marko Martin" w:date="2013-08-30T16:58:00Z">
        <w:r w:rsidR="00606F43" w:rsidRPr="007A4AD1" w:rsidDel="004271A5">
          <w:delText>2013</w:delText>
        </w:r>
        <w:r w:rsidR="008F0ACF" w:rsidRPr="007A4AD1" w:rsidDel="004271A5">
          <w:delText>0529</w:delText>
        </w:r>
      </w:del>
    </w:p>
    <w:p w14:paraId="2822E143" w14:textId="77777777" w:rsidR="00B815F5" w:rsidRPr="006E032D" w:rsidRDefault="00B815F5" w:rsidP="007B12EB">
      <w:pPr>
        <w:rPr>
          <w:ins w:id="8" w:author="Marko Martin" w:date="2013-08-30T16:57:00Z"/>
        </w:rPr>
      </w:pPr>
      <w:ins w:id="9" w:author="Marko Martin" w:date="2013-08-14T16:39:00Z">
        <w:r w:rsidRPr="006E032D">
          <w:t xml:space="preserve">20130814 – </w:t>
        </w:r>
      </w:ins>
      <w:ins w:id="10" w:author="Marko Martin" w:date="2013-08-30T16:58:00Z">
        <w:r w:rsidR="00424224" w:rsidRPr="006E032D">
          <w:t>Integrácia na DMS z Java kódu</w:t>
        </w:r>
      </w:ins>
    </w:p>
    <w:p w14:paraId="5D28866E" w14:textId="77777777" w:rsidR="00F85BE7" w:rsidRPr="006E032D" w:rsidRDefault="00F85BE7" w:rsidP="007B12EB">
      <w:pPr>
        <w:rPr>
          <w:ins w:id="11" w:author="Marko Martin" w:date="2013-09-02T22:55:00Z"/>
        </w:rPr>
      </w:pPr>
      <w:ins w:id="12" w:author="Marko Martin" w:date="2013-08-30T16:57:00Z">
        <w:r w:rsidRPr="006E032D">
          <w:rPr>
            <w:rPrChange w:id="13" w:author="Marko Martin" w:date="2014-01-16T14:58:00Z">
              <w:rPr>
                <w:lang w:val="en-US"/>
              </w:rPr>
            </w:rPrChange>
          </w:rPr>
          <w:t>2013</w:t>
        </w:r>
        <w:r w:rsidR="000C0DB8" w:rsidRPr="006E032D">
          <w:rPr>
            <w:rPrChange w:id="14" w:author="Marko Martin" w:date="2014-01-16T14:58:00Z">
              <w:rPr>
                <w:lang w:val="en-US"/>
              </w:rPr>
            </w:rPrChange>
          </w:rPr>
          <w:t>08</w:t>
        </w:r>
        <w:r w:rsidR="00424224" w:rsidRPr="006E032D">
          <w:rPr>
            <w:rPrChange w:id="15" w:author="Marko Martin" w:date="2014-01-16T14:58:00Z">
              <w:rPr>
                <w:lang w:val="en-US"/>
              </w:rPr>
            </w:rPrChange>
          </w:rPr>
          <w:t xml:space="preserve">30 – aktualizácia </w:t>
        </w:r>
      </w:ins>
      <w:ins w:id="16" w:author="Marko Martin" w:date="2013-08-30T16:58:00Z">
        <w:r w:rsidR="002C732F" w:rsidRPr="006E032D">
          <w:t xml:space="preserve">liferay </w:t>
        </w:r>
      </w:ins>
      <w:ins w:id="17" w:author="Marko Martin" w:date="2014-01-09T09:20:00Z">
        <w:r w:rsidR="00F84198" w:rsidRPr="006E032D">
          <w:t>topológi</w:t>
        </w:r>
      </w:ins>
      <w:ins w:id="18" w:author="Marko Martin" w:date="2014-01-09T09:21:00Z">
        <w:r w:rsidR="00F84198" w:rsidRPr="006E032D">
          <w:t>e</w:t>
        </w:r>
      </w:ins>
    </w:p>
    <w:p w14:paraId="76BA018D" w14:textId="77777777" w:rsidR="00F10425" w:rsidRPr="006E032D" w:rsidRDefault="00F10425" w:rsidP="007B12EB">
      <w:pPr>
        <w:rPr>
          <w:ins w:id="19" w:author="Jursky Stanislav" w:date="2013-10-01T17:25:00Z"/>
        </w:rPr>
      </w:pPr>
      <w:ins w:id="20" w:author="Marko Martin" w:date="2013-09-02T22:55:00Z">
        <w:r w:rsidRPr="006E032D">
          <w:t xml:space="preserve">20130902 – Ext. UI doplnene do </w:t>
        </w:r>
      </w:ins>
      <w:ins w:id="21" w:author="Marko Martin" w:date="2014-01-09T09:20:00Z">
        <w:r w:rsidR="00F84198" w:rsidRPr="006E032D">
          <w:t>migračného</w:t>
        </w:r>
      </w:ins>
      <w:ins w:id="22" w:author="Marko Martin" w:date="2013-09-02T22:55:00Z">
        <w:r w:rsidRPr="006E032D">
          <w:t xml:space="preserve"> konceptu</w:t>
        </w:r>
      </w:ins>
    </w:p>
    <w:p w14:paraId="58DA6506" w14:textId="77777777" w:rsidR="00820D4A" w:rsidRPr="006E032D" w:rsidRDefault="00820D4A" w:rsidP="007B12EB">
      <w:pPr>
        <w:rPr>
          <w:ins w:id="23" w:author="Marko Martin" w:date="2013-10-26T17:15:00Z"/>
        </w:rPr>
      </w:pPr>
      <w:ins w:id="24" w:author="Jursky Stanislav" w:date="2013-10-01T17:25:00Z">
        <w:r w:rsidRPr="006E032D">
          <w:t>2013</w:t>
        </w:r>
      </w:ins>
      <w:ins w:id="25" w:author="Jursky Stanislav" w:date="2013-10-01T17:26:00Z">
        <w:r w:rsidRPr="006E032D">
          <w:t xml:space="preserve">1001 – Aktualizácia technológií o LoadBalancer </w:t>
        </w:r>
      </w:ins>
    </w:p>
    <w:p w14:paraId="4D62791C" w14:textId="77777777" w:rsidR="00A76944" w:rsidRPr="006E032D" w:rsidRDefault="00A76944" w:rsidP="007B12EB">
      <w:pPr>
        <w:rPr>
          <w:ins w:id="26" w:author="Marko Martin" w:date="2013-10-28T15:13:00Z"/>
        </w:rPr>
      </w:pPr>
      <w:ins w:id="27" w:author="Marko Martin" w:date="2013-10-26T17:15:00Z">
        <w:r w:rsidRPr="006E032D">
          <w:t xml:space="preserve">20131026 – Aktualizácia kapitoly </w:t>
        </w:r>
      </w:ins>
      <w:ins w:id="28" w:author="Marko Martin" w:date="2013-10-28T15:13:00Z">
        <w:r w:rsidR="00734C6E" w:rsidRPr="006E032D">
          <w:t xml:space="preserve">2 </w:t>
        </w:r>
      </w:ins>
      <w:ins w:id="29" w:author="Marko Martin" w:date="2013-10-26T17:15:00Z">
        <w:r w:rsidRPr="006E032D">
          <w:t>Kontext</w:t>
        </w:r>
      </w:ins>
    </w:p>
    <w:p w14:paraId="55CD1085" w14:textId="77777777" w:rsidR="003E2611" w:rsidRPr="006E032D" w:rsidRDefault="003E2611" w:rsidP="003E2611">
      <w:pPr>
        <w:rPr>
          <w:ins w:id="30" w:author="Marko Martin" w:date="2013-10-28T15:15:00Z"/>
        </w:rPr>
      </w:pPr>
      <w:ins w:id="31" w:author="Marko Martin" w:date="2013-10-28T15:13:00Z">
        <w:r w:rsidRPr="006E032D">
          <w:t xml:space="preserve">20131026 – Doplnenie </w:t>
        </w:r>
      </w:ins>
      <w:ins w:id="32" w:author="Marko Martin" w:date="2014-01-09T09:21:00Z">
        <w:r w:rsidR="00406AA7" w:rsidRPr="006E032D">
          <w:t>konkrétnych</w:t>
        </w:r>
      </w:ins>
      <w:ins w:id="33" w:author="Marko Martin" w:date="2013-10-28T15:13:00Z">
        <w:r w:rsidRPr="006E032D">
          <w:t xml:space="preserve"> war files</w:t>
        </w:r>
        <w:r w:rsidR="00734C6E" w:rsidRPr="006E032D">
          <w:t xml:space="preserve"> </w:t>
        </w:r>
      </w:ins>
      <w:ins w:id="34" w:author="Marko Martin" w:date="2013-10-28T15:15:00Z">
        <w:r w:rsidR="00D06EF5" w:rsidRPr="006E032D">
          <w:t xml:space="preserve">kapitola </w:t>
        </w:r>
      </w:ins>
      <w:ins w:id="35" w:author="Marko Martin" w:date="2013-10-28T15:13:00Z">
        <w:r w:rsidR="00734C6E" w:rsidRPr="006E032D">
          <w:t>14</w:t>
        </w:r>
      </w:ins>
    </w:p>
    <w:p w14:paraId="36FFA6FE" w14:textId="77777777" w:rsidR="003E2611" w:rsidRPr="006E032D" w:rsidRDefault="00D06EF5" w:rsidP="007B12EB">
      <w:pPr>
        <w:rPr>
          <w:ins w:id="36" w:author="Marko Martin" w:date="2014-01-09T09:20:00Z"/>
        </w:rPr>
      </w:pPr>
      <w:ins w:id="37" w:author="Marko Martin" w:date="2013-10-28T15:15:00Z">
        <w:r w:rsidRPr="006E032D">
          <w:t>20131026 – Aktualizácia schémy deploymentu z liferay kapitola 14</w:t>
        </w:r>
        <w:r w:rsidR="005011CB" w:rsidRPr="006E032D">
          <w:t>.4</w:t>
        </w:r>
      </w:ins>
    </w:p>
    <w:p w14:paraId="08B62E9A" w14:textId="77777777" w:rsidR="00EC7180" w:rsidRPr="006E032D" w:rsidRDefault="004135F8" w:rsidP="007B12EB">
      <w:pPr>
        <w:rPr>
          <w:ins w:id="38" w:author="Marko Martin" w:date="2014-01-13T14:34:00Z"/>
        </w:rPr>
      </w:pPr>
      <w:ins w:id="39" w:author="Marko Martin" w:date="2014-01-09T09:20:00Z">
        <w:r w:rsidRPr="006E032D">
          <w:t>20140109</w:t>
        </w:r>
        <w:r w:rsidR="00FF33B9" w:rsidRPr="006E032D">
          <w:t xml:space="preserve"> </w:t>
        </w:r>
        <w:r w:rsidR="000B76F3" w:rsidRPr="006E032D">
          <w:t>–</w:t>
        </w:r>
        <w:r w:rsidR="00FF33B9" w:rsidRPr="006E032D">
          <w:t xml:space="preserve"> </w:t>
        </w:r>
      </w:ins>
      <w:ins w:id="40" w:author="Marko Martin" w:date="2014-01-09T12:22:00Z">
        <w:r w:rsidR="00775F4C" w:rsidRPr="006E032D">
          <w:t xml:space="preserve">Zapracovanie </w:t>
        </w:r>
      </w:ins>
      <w:ins w:id="41" w:author="Marko Martin" w:date="2014-01-13T14:34:00Z">
        <w:r w:rsidR="00982327" w:rsidRPr="006E032D">
          <w:t>zistení</w:t>
        </w:r>
      </w:ins>
      <w:ins w:id="42" w:author="Marko Martin" w:date="2014-01-09T12:22:00Z">
        <w:r w:rsidR="00775F4C" w:rsidRPr="006E032D">
          <w:t xml:space="preserve"> z </w:t>
        </w:r>
      </w:ins>
      <w:ins w:id="43" w:author="Marko Martin" w:date="2014-01-13T14:34:00Z">
        <w:r w:rsidR="00982327" w:rsidRPr="006E032D">
          <w:t>revízie</w:t>
        </w:r>
      </w:ins>
      <w:ins w:id="44" w:author="Marko Martin" w:date="2014-01-09T12:22:00Z">
        <w:r w:rsidR="00775F4C" w:rsidRPr="006E032D">
          <w:t xml:space="preserve"> (ASP+GTI)</w:t>
        </w:r>
      </w:ins>
      <w:ins w:id="45" w:author="Marko Martin" w:date="2014-01-09T09:57:00Z">
        <w:r w:rsidR="00DE4C05" w:rsidRPr="006E032D">
          <w:t xml:space="preserve"> </w:t>
        </w:r>
      </w:ins>
    </w:p>
    <w:p w14:paraId="502672A1" w14:textId="77777777" w:rsidR="009C1581" w:rsidRPr="006E032D" w:rsidRDefault="00982327" w:rsidP="007B12EB">
      <w:pPr>
        <w:rPr>
          <w:ins w:id="46" w:author="Marko Martin" w:date="2014-01-16T14:57:00Z"/>
        </w:rPr>
      </w:pPr>
      <w:ins w:id="47" w:author="Marko Martin" w:date="2014-01-13T14:34:00Z">
        <w:r w:rsidRPr="006E032D">
          <w:t>201401</w:t>
        </w:r>
      </w:ins>
      <w:ins w:id="48" w:author="Marko Martin" w:date="2014-01-13T14:35:00Z">
        <w:r w:rsidR="00ED0B40" w:rsidRPr="006E032D">
          <w:t>13</w:t>
        </w:r>
      </w:ins>
      <w:ins w:id="49" w:author="Marko Martin" w:date="2014-01-13T14:34:00Z">
        <w:r w:rsidRPr="006E032D">
          <w:t xml:space="preserve"> – Zapracovanie zisten</w:t>
        </w:r>
      </w:ins>
      <w:r w:rsidR="006E032D">
        <w:t>í</w:t>
      </w:r>
      <w:ins w:id="50" w:author="Marko Martin" w:date="2014-01-13T14:34:00Z">
        <w:r w:rsidRPr="006E032D">
          <w:t xml:space="preserve"> z revízie (ASP+GTI) </w:t>
        </w:r>
      </w:ins>
    </w:p>
    <w:p w14:paraId="6E087C87" w14:textId="77777777" w:rsidR="007A4AD1" w:rsidRPr="006E032D" w:rsidRDefault="007A4AD1" w:rsidP="007B12EB">
      <w:ins w:id="51" w:author="Marko Martin" w:date="2014-01-16T14:57:00Z">
        <w:r w:rsidRPr="006E032D">
          <w:rPr>
            <w:rPrChange w:id="52" w:author="Marko Martin" w:date="2014-01-16T14:58:00Z">
              <w:rPr>
                <w:lang w:val="en-US"/>
              </w:rPr>
            </w:rPrChange>
          </w:rPr>
          <w:t xml:space="preserve">20140116 – Doplnenie </w:t>
        </w:r>
      </w:ins>
      <w:ins w:id="53" w:author="Marko Martin" w:date="2014-01-16T14:58:00Z">
        <w:r w:rsidRPr="006E032D">
          <w:t>Konfigurácie</w:t>
        </w:r>
      </w:ins>
    </w:p>
    <w:p w14:paraId="569E326A" w14:textId="77777777" w:rsidR="001E0313" w:rsidRPr="006E032D" w:rsidRDefault="001E0313" w:rsidP="007B12EB">
      <w:r w:rsidRPr="006E032D">
        <w:t>20140630 – Oprava gramatiky v kapitole 14</w:t>
      </w:r>
    </w:p>
    <w:p w14:paraId="0E00F197" w14:textId="77777777" w:rsidR="00C90754" w:rsidRPr="007A4AD1" w:rsidRDefault="000601BF" w:rsidP="007B12EB">
      <w:pPr>
        <w:rPr>
          <w:ins w:id="54" w:author="Marko Martin" w:date="2014-01-09T09:55:00Z"/>
        </w:rPr>
      </w:pPr>
      <w:r w:rsidRPr="007A4AD1">
        <w:t>Dokument popisuje hlavné architektonické princípy</w:t>
      </w:r>
      <w:r w:rsidR="00CE538A" w:rsidRPr="007A4AD1">
        <w:t>.</w:t>
      </w:r>
    </w:p>
    <w:p w14:paraId="5540E29B" w14:textId="77777777" w:rsidR="002D27DF" w:rsidRPr="007A4AD1" w:rsidRDefault="00C90754" w:rsidP="007B12EB">
      <w:pPr>
        <w:rPr>
          <w:ins w:id="55" w:author="Marko Martin" w:date="2014-01-07T16:29:00Z"/>
        </w:rPr>
      </w:pPr>
      <w:ins w:id="56" w:author="Marko Martin" w:date="2014-01-09T09:55:00Z">
        <w:r w:rsidRPr="007A4AD1">
          <w:br w:type="page"/>
        </w:r>
      </w:ins>
    </w:p>
    <w:p w14:paraId="3542295A" w14:textId="77777777" w:rsidR="00067DEE" w:rsidRPr="007A4AD1" w:rsidDel="00182821" w:rsidRDefault="00067DEE" w:rsidP="007B12EB">
      <w:pPr>
        <w:rPr>
          <w:del w:id="57" w:author="Marko Martin" w:date="2014-01-09T09:19:00Z"/>
        </w:rPr>
      </w:pPr>
    </w:p>
    <w:p w14:paraId="463941C1" w14:textId="77777777" w:rsidR="004B5CF8" w:rsidRPr="007A4AD1" w:rsidRDefault="00FB38AA" w:rsidP="004B5CF8">
      <w:pPr>
        <w:pStyle w:val="Heading1"/>
      </w:pPr>
      <w:bookmarkStart w:id="58" w:name="_Toc376875536"/>
      <w:r w:rsidRPr="007A4AD1">
        <w:t>Kontext (</w:t>
      </w:r>
      <w:r w:rsidR="004B5CF8" w:rsidRPr="007A4AD1">
        <w:t>Context</w:t>
      </w:r>
      <w:r w:rsidRPr="007A4AD1">
        <w:t>)</w:t>
      </w:r>
      <w:bookmarkEnd w:id="58"/>
    </w:p>
    <w:p w14:paraId="1D9C5DB6" w14:textId="77777777" w:rsidR="00242F66" w:rsidRPr="007A4AD1" w:rsidRDefault="00242F66" w:rsidP="004B5CF8">
      <w:r w:rsidRPr="007A4AD1">
        <w:t>Nasledujúca schéma zobrazuje existujúce komponenty systému (vľavo) a</w:t>
      </w:r>
      <w:r w:rsidR="00D92991" w:rsidRPr="007A4AD1">
        <w:t> komponenty nového systému</w:t>
      </w:r>
      <w:r w:rsidRPr="007A4AD1">
        <w:t xml:space="preserve"> </w:t>
      </w:r>
      <w:r w:rsidR="00D02A10" w:rsidRPr="007A4AD1">
        <w:t>(vpravo) a</w:t>
      </w:r>
      <w:r w:rsidR="00D92991" w:rsidRPr="007A4AD1">
        <w:t xml:space="preserve">  </w:t>
      </w:r>
      <w:r w:rsidR="00D02A10" w:rsidRPr="007A4AD1">
        <w:t>integrácie na ďalšie systémy.</w:t>
      </w:r>
    </w:p>
    <w:p w14:paraId="12C3C55E" w14:textId="345390A7" w:rsidR="004B5CF8" w:rsidRPr="007A4AD1" w:rsidRDefault="004B5CF8" w:rsidP="004B5CF8">
      <w:bookmarkStart w:id="59" w:name="_GoBack"/>
      <w:bookmarkEnd w:id="59"/>
      <w:del w:id="60" w:author="Marko Martin" w:date="2014-01-09T09:54:00Z">
        <w:r w:rsidRPr="00E3750C" w:rsidDel="00C90754">
          <w:rPr>
            <w:noProof/>
            <w:lang w:val="en-US" w:eastAsia="en-US"/>
          </w:rPr>
          <w:drawing>
            <wp:inline distT="0" distB="0" distL="0" distR="0" wp14:anchorId="2AE35DEC" wp14:editId="04E11CE1">
              <wp:extent cx="5187950" cy="470027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87950" cy="47002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7B776E1A" w14:textId="77777777" w:rsidR="00DD5DC0" w:rsidRPr="007A4AD1" w:rsidRDefault="005E35FD" w:rsidP="00DD5DC0">
      <w:pPr>
        <w:pStyle w:val="Heading2"/>
      </w:pPr>
      <w:bookmarkStart w:id="61" w:name="_Toc376875537"/>
      <w:r w:rsidRPr="007A4AD1">
        <w:t>Stručná c</w:t>
      </w:r>
      <w:r w:rsidR="00DD5DC0" w:rsidRPr="007A4AD1">
        <w:t>harakteristika existujúceho riešenia</w:t>
      </w:r>
      <w:bookmarkEnd w:id="61"/>
    </w:p>
    <w:p w14:paraId="2FC7DC2C" w14:textId="77777777" w:rsidR="004D1760" w:rsidRPr="007A4AD1" w:rsidRDefault="00242F66" w:rsidP="004B5CF8">
      <w:r w:rsidRPr="007A4AD1">
        <w:t>Klienti dneska používajú systém z virtualizovaných pracovných staníc</w:t>
      </w:r>
      <w:r w:rsidR="00C655B1" w:rsidRPr="007A4AD1">
        <w:t xml:space="preserve"> (Citrix)</w:t>
      </w:r>
      <w:r w:rsidR="00D92991" w:rsidRPr="007A4AD1">
        <w:t xml:space="preserve">. </w:t>
      </w:r>
      <w:r w:rsidR="003870CC" w:rsidRPr="007A4AD1">
        <w:t>Používateľské</w:t>
      </w:r>
      <w:r w:rsidR="004D1760" w:rsidRPr="007A4AD1">
        <w:t xml:space="preserve"> </w:t>
      </w:r>
      <w:r w:rsidR="003870CC" w:rsidRPr="007A4AD1">
        <w:t>rozhranie</w:t>
      </w:r>
      <w:r w:rsidR="00D92991" w:rsidRPr="007A4AD1">
        <w:t xml:space="preserve"> je implementovan</w:t>
      </w:r>
      <w:del w:id="62" w:author="Marko Martin" w:date="2013-10-26T17:15:00Z">
        <w:r w:rsidR="00D92991" w:rsidRPr="007A4AD1" w:rsidDel="00C0580A">
          <w:delText>ý</w:delText>
        </w:r>
      </w:del>
      <w:ins w:id="63" w:author="Marko Martin" w:date="2013-10-26T17:15:00Z">
        <w:r w:rsidR="00C0580A" w:rsidRPr="007A4AD1">
          <w:t>é</w:t>
        </w:r>
      </w:ins>
      <w:r w:rsidR="00D92991" w:rsidRPr="007A4AD1">
        <w:t xml:space="preserve"> ako Java Applet a využíva databázu</w:t>
      </w:r>
      <w:r w:rsidR="000E4E2F" w:rsidRPr="007A4AD1">
        <w:t xml:space="preserve"> prostredníctvom proprietárneho protokolu cez </w:t>
      </w:r>
      <w:r w:rsidR="001E66FD" w:rsidRPr="007A4AD1">
        <w:t xml:space="preserve">Oracle </w:t>
      </w:r>
      <w:r w:rsidR="000E4E2F" w:rsidRPr="007A4AD1">
        <w:t xml:space="preserve">Forms </w:t>
      </w:r>
      <w:r w:rsidR="001E66FD" w:rsidRPr="007A4AD1">
        <w:t xml:space="preserve">Application </w:t>
      </w:r>
      <w:r w:rsidR="000E4E2F" w:rsidRPr="007A4AD1">
        <w:t>Server.</w:t>
      </w:r>
    </w:p>
    <w:p w14:paraId="21566039" w14:textId="77777777" w:rsidR="007C299A" w:rsidRPr="007A4AD1" w:rsidRDefault="004D1760" w:rsidP="004B5CF8">
      <w:r w:rsidRPr="007A4AD1">
        <w:t>Existujúce integrácie sú</w:t>
      </w:r>
      <w:r w:rsidR="000E4E2F" w:rsidRPr="007A4AD1">
        <w:t xml:space="preserve"> </w:t>
      </w:r>
      <w:r w:rsidRPr="007A4AD1">
        <w:t xml:space="preserve">na úrovni </w:t>
      </w:r>
      <w:r w:rsidR="003870CC" w:rsidRPr="007A4AD1">
        <w:t>prehliadača</w:t>
      </w:r>
      <w:r w:rsidR="00225139" w:rsidRPr="007A4AD1">
        <w:t>, kedy Oracle Forms otvárajú obrazovky inej aplikácie (DMS, Oracle Reporting</w:t>
      </w:r>
      <w:ins w:id="64" w:author="Marko Martin" w:date="2013-10-26T17:16:00Z">
        <w:r w:rsidR="00C0580A" w:rsidRPr="007A4AD1">
          <w:t>, atď</w:t>
        </w:r>
      </w:ins>
      <w:r w:rsidR="00225139" w:rsidRPr="007A4AD1">
        <w:t>)</w:t>
      </w:r>
      <w:r w:rsidR="00CA01FD" w:rsidRPr="007A4AD1">
        <w:t>.</w:t>
      </w:r>
    </w:p>
    <w:p w14:paraId="09B63530" w14:textId="77777777" w:rsidR="008C4323" w:rsidRPr="007A4AD1" w:rsidRDefault="00AF7198" w:rsidP="004B5CF8">
      <w:r w:rsidRPr="007A4AD1">
        <w:t>Ďalší typ integrácií je na úrovni databázy prostredníctvom rozhraní UBI, DMS</w:t>
      </w:r>
      <w:del w:id="65" w:author="Marko Martin" w:date="2013-10-26T17:16:00Z">
        <w:r w:rsidRPr="007A4AD1" w:rsidDel="00C0580A">
          <w:delText>, ...</w:delText>
        </w:r>
      </w:del>
      <w:ins w:id="66" w:author="Marko Martin" w:date="2013-10-26T17:16:00Z">
        <w:r w:rsidR="00B84974" w:rsidRPr="007A4AD1">
          <w:t xml:space="preserve">Soap Client, </w:t>
        </w:r>
        <w:r w:rsidR="00C0580A" w:rsidRPr="007A4AD1">
          <w:t>r</w:t>
        </w:r>
      </w:ins>
      <w:ins w:id="67" w:author="Marko Martin" w:date="2014-01-07T16:44:00Z">
        <w:r w:rsidR="00B84974" w:rsidRPr="007A4AD1">
          <w:t>ep</w:t>
        </w:r>
      </w:ins>
      <w:ins w:id="68" w:author="Marko Martin" w:date="2013-10-26T17:16:00Z">
        <w:r w:rsidR="00C0580A" w:rsidRPr="007A4AD1">
          <w:t xml:space="preserve">likácií a dátových liniek. </w:t>
        </w:r>
      </w:ins>
      <w:ins w:id="69" w:author="Marko Martin" w:date="2013-10-26T17:17:00Z">
        <w:r w:rsidR="00C0580A" w:rsidRPr="007A4AD1">
          <w:t xml:space="preserve">Možnosti </w:t>
        </w:r>
      </w:ins>
      <w:ins w:id="70" w:author="Marko Martin" w:date="2013-10-26T17:16:00Z">
        <w:r w:rsidR="00C0580A" w:rsidRPr="007A4AD1">
          <w:t xml:space="preserve">Integrácie na úrovni </w:t>
        </w:r>
      </w:ins>
      <w:ins w:id="71" w:author="Marko Martin" w:date="2013-10-26T17:17:00Z">
        <w:r w:rsidR="00C0580A" w:rsidRPr="007A4AD1">
          <w:t xml:space="preserve">Forms appletu, alebo Forms Servra sú limitované. </w:t>
        </w:r>
      </w:ins>
    </w:p>
    <w:p w14:paraId="2E233B0B" w14:textId="77777777" w:rsidR="00DD5DC0" w:rsidRPr="007A4AD1" w:rsidRDefault="005E35FD" w:rsidP="00DD5DC0">
      <w:pPr>
        <w:pStyle w:val="Heading2"/>
      </w:pPr>
      <w:bookmarkStart w:id="72" w:name="_Toc376875538"/>
      <w:r w:rsidRPr="007A4AD1">
        <w:t>Stručná c</w:t>
      </w:r>
      <w:r w:rsidR="00DD5DC0" w:rsidRPr="007A4AD1">
        <w:t>harakteristika nového riešenia</w:t>
      </w:r>
      <w:bookmarkEnd w:id="72"/>
    </w:p>
    <w:p w14:paraId="189CEF36" w14:textId="77777777" w:rsidR="00880332" w:rsidRPr="007A4AD1" w:rsidRDefault="0028047B" w:rsidP="0028047B">
      <w:r w:rsidRPr="007A4AD1">
        <w:t xml:space="preserve">Bude zmenená platforma klienta, z pôvodne Java RIA (Oracle Forms) na Web User Interface </w:t>
      </w:r>
      <w:ins w:id="73" w:author="Marko Martin" w:date="2014-01-07T16:44:00Z">
        <w:r w:rsidR="00C34DB7" w:rsidRPr="007A4AD1">
          <w:t xml:space="preserve">založený </w:t>
        </w:r>
      </w:ins>
      <w:r w:rsidRPr="007A4AD1">
        <w:t>na technológiách HTML, CSS, JavaScript</w:t>
      </w:r>
      <w:r w:rsidR="00726CEC" w:rsidRPr="007A4AD1">
        <w:t xml:space="preserve"> z využitím framework-u dojo</w:t>
      </w:r>
      <w:r w:rsidRPr="007A4AD1">
        <w:t>.  Klient-server spôsob komunikácie pomocou SQL dotazov bude nahradený za prístup pomocou webových služieb [2].  Business logika implementovaná na formách bude presunutá do strednej vrstvy [Spring, Java].</w:t>
      </w:r>
      <w:r w:rsidR="00CD1631" w:rsidRPr="007A4AD1">
        <w:t xml:space="preserve"> </w:t>
      </w:r>
      <w:r w:rsidR="00DC753E" w:rsidRPr="007A4AD1">
        <w:t xml:space="preserve"> Architektonická zmena</w:t>
      </w:r>
      <w:r w:rsidR="008D0C98" w:rsidRPr="007A4AD1">
        <w:t xml:space="preserve"> </w:t>
      </w:r>
      <w:r w:rsidR="00DC753E" w:rsidRPr="007A4AD1">
        <w:t xml:space="preserve">prinesie možnosť ďalších integrácií </w:t>
      </w:r>
      <w:r w:rsidR="0092741A" w:rsidRPr="007A4AD1">
        <w:t>vo forme JavaScript</w:t>
      </w:r>
      <w:r w:rsidR="003442FD" w:rsidRPr="007A4AD1">
        <w:t xml:space="preserve"> GUI</w:t>
      </w:r>
      <w:r w:rsidR="0092741A" w:rsidRPr="007A4AD1">
        <w:t xml:space="preserve"> komponentov</w:t>
      </w:r>
      <w:r w:rsidR="00DC753E" w:rsidRPr="007A4AD1">
        <w:t xml:space="preserve"> </w:t>
      </w:r>
      <w:del w:id="74" w:author="Marko Martin" w:date="2014-01-09T09:56:00Z">
        <w:r w:rsidR="00DC753E" w:rsidRPr="007A4AD1" w:rsidDel="00C90754">
          <w:delText>(Widgets</w:delText>
        </w:r>
        <w:r w:rsidR="0092741A" w:rsidRPr="007A4AD1" w:rsidDel="00C90754">
          <w:delText xml:space="preserve"> [5]</w:delText>
        </w:r>
        <w:r w:rsidR="00DC753E" w:rsidRPr="007A4AD1" w:rsidDel="00C90754">
          <w:delText>)</w:delText>
        </w:r>
      </w:del>
      <w:ins w:id="75" w:author="Marko Martin" w:date="2014-01-09T09:56:00Z">
        <w:r w:rsidR="00C90754" w:rsidRPr="007A4AD1">
          <w:t>[W]</w:t>
        </w:r>
      </w:ins>
      <w:r w:rsidR="0092741A" w:rsidRPr="007A4AD1">
        <w:t>,  implementačnú platformu pre webové služby [2] a možnosť poskytovania web služieb pre externé systémy.</w:t>
      </w:r>
    </w:p>
    <w:p w14:paraId="5791B8C4" w14:textId="77777777" w:rsidR="00F86839" w:rsidRPr="007A4AD1" w:rsidRDefault="00F86839" w:rsidP="0028047B">
      <w:r w:rsidRPr="007A4AD1">
        <w:t>Naďalej sa predpokladá prístup k klientskej aplikácii cez prostredie Citrix.</w:t>
      </w:r>
    </w:p>
    <w:p w14:paraId="0C6A225B" w14:textId="77777777" w:rsidR="00545D4A" w:rsidRPr="007A4AD1" w:rsidRDefault="00880332" w:rsidP="0028047B">
      <w:r w:rsidRPr="007A4AD1">
        <w:t xml:space="preserve">Ďalšími </w:t>
      </w:r>
      <w:r w:rsidR="001901EB" w:rsidRPr="007A4AD1">
        <w:t xml:space="preserve">črtami </w:t>
      </w:r>
      <w:r w:rsidR="005A17AF" w:rsidRPr="007A4AD1">
        <w:t>sú</w:t>
      </w:r>
      <w:r w:rsidRPr="007A4AD1">
        <w:t xml:space="preserve"> minimalizácia potrieb kópií dát [</w:t>
      </w:r>
      <w:ins w:id="76" w:author="Marko Martin" w:date="2014-01-09T09:57:00Z">
        <w:r w:rsidR="002831B8" w:rsidRPr="007A4AD1">
          <w:t>DB-R</w:t>
        </w:r>
      </w:ins>
      <w:del w:id="77" w:author="Marko Martin" w:date="2014-01-09T09:57:00Z">
        <w:r w:rsidRPr="007A4AD1" w:rsidDel="002831B8">
          <w:delText>4</w:delText>
        </w:r>
      </w:del>
      <w:r w:rsidRPr="007A4AD1">
        <w:t>] v externých systémoch a ich nahradenie za web servis prístup</w:t>
      </w:r>
      <w:r w:rsidR="003031F4" w:rsidRPr="007A4AD1">
        <w:t>. Pre identifikované a dohodnuté skupiny dát bude vytvorený model v Unius databáze a vytvorené web služby pre CRUD operácie.</w:t>
      </w:r>
      <w:r w:rsidRPr="007A4AD1">
        <w:t xml:space="preserve"> </w:t>
      </w:r>
    </w:p>
    <w:p w14:paraId="5EB4A6CB" w14:textId="77777777" w:rsidR="00264ED8" w:rsidRPr="007A4AD1" w:rsidRDefault="0093152E" w:rsidP="0028047B">
      <w:r w:rsidRPr="007A4AD1">
        <w:t>Existujúce integrácie na DB úrovni prípadne na Browser úrovni</w:t>
      </w:r>
      <w:ins w:id="78" w:author="Marko Martin" w:date="2014-01-07T16:45:00Z">
        <w:r w:rsidR="004A4985" w:rsidRPr="007A4AD1">
          <w:t>,</w:t>
        </w:r>
      </w:ins>
      <w:r w:rsidRPr="007A4AD1">
        <w:t xml:space="preserve"> budú zachované bez zásadnýc</w:t>
      </w:r>
      <w:r w:rsidR="00DF4C38" w:rsidRPr="007A4AD1">
        <w:t>h zmien</w:t>
      </w:r>
      <w:ins w:id="79" w:author="Marko Martin" w:date="2014-01-07T16:45:00Z">
        <w:r w:rsidR="00F32DC3" w:rsidRPr="007A4AD1">
          <w:t>.</w:t>
        </w:r>
      </w:ins>
      <w:del w:id="80" w:author="Marko Martin" w:date="2014-01-07T16:45:00Z">
        <w:r w:rsidR="00DF4C38" w:rsidRPr="007A4AD1" w:rsidDel="00F32DC3">
          <w:delText>,</w:delText>
        </w:r>
      </w:del>
      <w:r w:rsidR="00DF4C38" w:rsidRPr="007A4AD1">
        <w:t xml:space="preserve"> </w:t>
      </w:r>
      <w:ins w:id="81" w:author="Marko Martin" w:date="2014-01-07T16:45:00Z">
        <w:r w:rsidR="00BE56FC" w:rsidRPr="007A4AD1">
          <w:t>T</w:t>
        </w:r>
      </w:ins>
      <w:del w:id="82" w:author="Marko Martin" w:date="2014-01-07T16:45:00Z">
        <w:r w:rsidR="00DF4C38" w:rsidRPr="007A4AD1" w:rsidDel="00BE56FC">
          <w:delText>t</w:delText>
        </w:r>
      </w:del>
      <w:r w:rsidR="00DF4C38" w:rsidRPr="007A4AD1">
        <w:t>oto sa týka integrácií poskytovaných dnes cez UBI, integrácií na DMS</w:t>
      </w:r>
      <w:r w:rsidR="0057561C" w:rsidRPr="007A4AD1">
        <w:t>, Discoverer , Oracle Reports</w:t>
      </w:r>
      <w:ins w:id="83" w:author="Bálint Viktor" w:date="2013-08-08T09:42:00Z">
        <w:r w:rsidR="009D46E7" w:rsidRPr="007A4AD1">
          <w:t>, ISIS Papyrus,</w:t>
        </w:r>
      </w:ins>
      <w:r w:rsidR="0057561C" w:rsidRPr="007A4AD1">
        <w:t xml:space="preserve"> </w:t>
      </w:r>
      <w:del w:id="84" w:author="Bálint Viktor" w:date="2013-08-08T09:42:00Z">
        <w:r w:rsidR="00DF4C38" w:rsidRPr="007A4AD1" w:rsidDel="009D46E7">
          <w:delText xml:space="preserve"> </w:delText>
        </w:r>
      </w:del>
      <w:r w:rsidR="00DF4C38" w:rsidRPr="007A4AD1">
        <w:t>atď.</w:t>
      </w:r>
    </w:p>
    <w:sectPr w:rsidR="00264ED8" w:rsidRPr="007A4AD1" w:rsidSect="00E342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7AD0"/>
    <w:multiLevelType w:val="hybridMultilevel"/>
    <w:tmpl w:val="987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2508"/>
    <w:multiLevelType w:val="hybridMultilevel"/>
    <w:tmpl w:val="B6AE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0DD0"/>
    <w:multiLevelType w:val="hybridMultilevel"/>
    <w:tmpl w:val="1C9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5B00"/>
    <w:multiLevelType w:val="hybridMultilevel"/>
    <w:tmpl w:val="9BE04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02361"/>
    <w:multiLevelType w:val="hybridMultilevel"/>
    <w:tmpl w:val="01C64316"/>
    <w:lvl w:ilvl="0" w:tplc="8E1642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7394"/>
    <w:multiLevelType w:val="hybridMultilevel"/>
    <w:tmpl w:val="976201F8"/>
    <w:lvl w:ilvl="0" w:tplc="041B000F">
      <w:start w:val="1"/>
      <w:numFmt w:val="decimal"/>
      <w:lvlText w:val="%1."/>
      <w:lvlJc w:val="left"/>
      <w:pPr>
        <w:ind w:left="766" w:hanging="360"/>
      </w:pPr>
    </w:lvl>
    <w:lvl w:ilvl="1" w:tplc="041B0019">
      <w:start w:val="1"/>
      <w:numFmt w:val="lowerLetter"/>
      <w:lvlText w:val="%2."/>
      <w:lvlJc w:val="left"/>
      <w:pPr>
        <w:ind w:left="1486" w:hanging="360"/>
      </w:pPr>
    </w:lvl>
    <w:lvl w:ilvl="2" w:tplc="041B001B" w:tentative="1">
      <w:start w:val="1"/>
      <w:numFmt w:val="lowerRoman"/>
      <w:lvlText w:val="%3."/>
      <w:lvlJc w:val="right"/>
      <w:pPr>
        <w:ind w:left="2206" w:hanging="180"/>
      </w:pPr>
    </w:lvl>
    <w:lvl w:ilvl="3" w:tplc="041B000F" w:tentative="1">
      <w:start w:val="1"/>
      <w:numFmt w:val="decimal"/>
      <w:lvlText w:val="%4."/>
      <w:lvlJc w:val="left"/>
      <w:pPr>
        <w:ind w:left="2926" w:hanging="360"/>
      </w:pPr>
    </w:lvl>
    <w:lvl w:ilvl="4" w:tplc="041B0019" w:tentative="1">
      <w:start w:val="1"/>
      <w:numFmt w:val="lowerLetter"/>
      <w:lvlText w:val="%5."/>
      <w:lvlJc w:val="left"/>
      <w:pPr>
        <w:ind w:left="3646" w:hanging="360"/>
      </w:pPr>
    </w:lvl>
    <w:lvl w:ilvl="5" w:tplc="041B001B" w:tentative="1">
      <w:start w:val="1"/>
      <w:numFmt w:val="lowerRoman"/>
      <w:lvlText w:val="%6."/>
      <w:lvlJc w:val="right"/>
      <w:pPr>
        <w:ind w:left="4366" w:hanging="180"/>
      </w:pPr>
    </w:lvl>
    <w:lvl w:ilvl="6" w:tplc="041B000F" w:tentative="1">
      <w:start w:val="1"/>
      <w:numFmt w:val="decimal"/>
      <w:lvlText w:val="%7."/>
      <w:lvlJc w:val="left"/>
      <w:pPr>
        <w:ind w:left="5086" w:hanging="360"/>
      </w:pPr>
    </w:lvl>
    <w:lvl w:ilvl="7" w:tplc="041B0019" w:tentative="1">
      <w:start w:val="1"/>
      <w:numFmt w:val="lowerLetter"/>
      <w:lvlText w:val="%8."/>
      <w:lvlJc w:val="left"/>
      <w:pPr>
        <w:ind w:left="5806" w:hanging="360"/>
      </w:pPr>
    </w:lvl>
    <w:lvl w:ilvl="8" w:tplc="041B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136D740B"/>
    <w:multiLevelType w:val="hybridMultilevel"/>
    <w:tmpl w:val="48288D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45FE3"/>
    <w:multiLevelType w:val="hybridMultilevel"/>
    <w:tmpl w:val="0D9C88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524C1"/>
    <w:multiLevelType w:val="hybridMultilevel"/>
    <w:tmpl w:val="D4EE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102F"/>
    <w:multiLevelType w:val="hybridMultilevel"/>
    <w:tmpl w:val="0C3818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12ACA"/>
    <w:multiLevelType w:val="hybridMultilevel"/>
    <w:tmpl w:val="8A0082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F43A0"/>
    <w:multiLevelType w:val="hybridMultilevel"/>
    <w:tmpl w:val="18FA81B8"/>
    <w:lvl w:ilvl="0" w:tplc="E1EA5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CB5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67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00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A5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CD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A1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8C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26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E336A6"/>
    <w:multiLevelType w:val="hybridMultilevel"/>
    <w:tmpl w:val="642E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E5C1A"/>
    <w:multiLevelType w:val="hybridMultilevel"/>
    <w:tmpl w:val="50C899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518AD"/>
    <w:multiLevelType w:val="hybridMultilevel"/>
    <w:tmpl w:val="C0F4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4481A"/>
    <w:multiLevelType w:val="hybridMultilevel"/>
    <w:tmpl w:val="91DC49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C2EDD"/>
    <w:multiLevelType w:val="hybridMultilevel"/>
    <w:tmpl w:val="3AEC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4092"/>
    <w:multiLevelType w:val="hybridMultilevel"/>
    <w:tmpl w:val="C9322F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16230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752" w:hanging="432"/>
      </w:pPr>
    </w:lvl>
    <w:lvl w:ilvl="1">
      <w:start w:val="1"/>
      <w:numFmt w:val="decimal"/>
      <w:pStyle w:val="Heading2"/>
      <w:lvlText w:val="%1.%2"/>
      <w:lvlJc w:val="left"/>
      <w:pPr>
        <w:ind w:left="241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E4227C"/>
    <w:multiLevelType w:val="hybridMultilevel"/>
    <w:tmpl w:val="B844B6C2"/>
    <w:lvl w:ilvl="0" w:tplc="239EDA5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A41109"/>
    <w:multiLevelType w:val="hybridMultilevel"/>
    <w:tmpl w:val="7B4C9F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B1E31"/>
    <w:multiLevelType w:val="hybridMultilevel"/>
    <w:tmpl w:val="073A7A1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43C40"/>
    <w:multiLevelType w:val="hybridMultilevel"/>
    <w:tmpl w:val="4D0297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A0AA2"/>
    <w:multiLevelType w:val="hybridMultilevel"/>
    <w:tmpl w:val="37923274"/>
    <w:lvl w:ilvl="0" w:tplc="041B0005">
      <w:start w:val="1"/>
      <w:numFmt w:val="bullet"/>
      <w:lvlText w:val=""/>
      <w:lvlJc w:val="left"/>
      <w:pPr>
        <w:ind w:left="77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B82D3A"/>
    <w:multiLevelType w:val="hybridMultilevel"/>
    <w:tmpl w:val="99C225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F6101"/>
    <w:multiLevelType w:val="hybridMultilevel"/>
    <w:tmpl w:val="78D868D0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5BA75592"/>
    <w:multiLevelType w:val="hybridMultilevel"/>
    <w:tmpl w:val="F410AA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20A14"/>
    <w:multiLevelType w:val="hybridMultilevel"/>
    <w:tmpl w:val="8CD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36DCC"/>
    <w:multiLevelType w:val="hybridMultilevel"/>
    <w:tmpl w:val="05F874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73C9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CA421E"/>
    <w:multiLevelType w:val="hybridMultilevel"/>
    <w:tmpl w:val="88C449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0466EF"/>
    <w:multiLevelType w:val="hybridMultilevel"/>
    <w:tmpl w:val="37845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D589E"/>
    <w:multiLevelType w:val="hybridMultilevel"/>
    <w:tmpl w:val="9BC2F4E6"/>
    <w:lvl w:ilvl="0" w:tplc="DB9474F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C5688"/>
    <w:multiLevelType w:val="hybridMultilevel"/>
    <w:tmpl w:val="D6368F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F1246"/>
    <w:multiLevelType w:val="hybridMultilevel"/>
    <w:tmpl w:val="9A0C2A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E6437"/>
    <w:multiLevelType w:val="hybridMultilevel"/>
    <w:tmpl w:val="8A24F486"/>
    <w:lvl w:ilvl="0" w:tplc="42705154">
      <w:start w:val="1"/>
      <w:numFmt w:val="bullet"/>
      <w:lvlText w:val=""/>
      <w:lvlJc w:val="left"/>
      <w:pPr>
        <w:ind w:left="3768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6288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7008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8448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9168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10608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88D2B74"/>
    <w:multiLevelType w:val="hybridMultilevel"/>
    <w:tmpl w:val="6CF092CE"/>
    <w:lvl w:ilvl="0" w:tplc="DB9474F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E63984"/>
    <w:multiLevelType w:val="hybridMultilevel"/>
    <w:tmpl w:val="8140EC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B50B4E"/>
    <w:multiLevelType w:val="hybridMultilevel"/>
    <w:tmpl w:val="C8F045A4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721E85"/>
    <w:multiLevelType w:val="hybridMultilevel"/>
    <w:tmpl w:val="127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30C40"/>
    <w:multiLevelType w:val="hybridMultilevel"/>
    <w:tmpl w:val="3E12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8275C"/>
    <w:multiLevelType w:val="hybridMultilevel"/>
    <w:tmpl w:val="44946C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2" w15:restartNumberingAfterBreak="0">
    <w:nsid w:val="737E7316"/>
    <w:multiLevelType w:val="hybridMultilevel"/>
    <w:tmpl w:val="D386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71762"/>
    <w:multiLevelType w:val="hybridMultilevel"/>
    <w:tmpl w:val="6DEE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43F4E"/>
    <w:multiLevelType w:val="hybridMultilevel"/>
    <w:tmpl w:val="9954C69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 w15:restartNumberingAfterBreak="0">
    <w:nsid w:val="7E611E6D"/>
    <w:multiLevelType w:val="hybridMultilevel"/>
    <w:tmpl w:val="D39EEB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42"/>
  </w:num>
  <w:num w:numId="5">
    <w:abstractNumId w:val="35"/>
  </w:num>
  <w:num w:numId="6">
    <w:abstractNumId w:val="23"/>
  </w:num>
  <w:num w:numId="7">
    <w:abstractNumId w:val="1"/>
  </w:num>
  <w:num w:numId="8">
    <w:abstractNumId w:val="39"/>
  </w:num>
  <w:num w:numId="9">
    <w:abstractNumId w:val="14"/>
  </w:num>
  <w:num w:numId="10">
    <w:abstractNumId w:val="2"/>
  </w:num>
  <w:num w:numId="11">
    <w:abstractNumId w:val="8"/>
  </w:num>
  <w:num w:numId="12">
    <w:abstractNumId w:val="12"/>
  </w:num>
  <w:num w:numId="13">
    <w:abstractNumId w:val="40"/>
  </w:num>
  <w:num w:numId="14">
    <w:abstractNumId w:val="41"/>
  </w:num>
  <w:num w:numId="15">
    <w:abstractNumId w:val="0"/>
  </w:num>
  <w:num w:numId="16">
    <w:abstractNumId w:val="43"/>
  </w:num>
  <w:num w:numId="17">
    <w:abstractNumId w:val="13"/>
  </w:num>
  <w:num w:numId="18">
    <w:abstractNumId w:val="44"/>
  </w:num>
  <w:num w:numId="19">
    <w:abstractNumId w:val="5"/>
  </w:num>
  <w:num w:numId="20">
    <w:abstractNumId w:val="37"/>
  </w:num>
  <w:num w:numId="21">
    <w:abstractNumId w:val="21"/>
  </w:num>
  <w:num w:numId="22">
    <w:abstractNumId w:val="6"/>
  </w:num>
  <w:num w:numId="23">
    <w:abstractNumId w:val="18"/>
  </w:num>
  <w:num w:numId="24">
    <w:abstractNumId w:val="24"/>
  </w:num>
  <w:num w:numId="25">
    <w:abstractNumId w:val="34"/>
  </w:num>
  <w:num w:numId="26">
    <w:abstractNumId w:val="9"/>
  </w:num>
  <w:num w:numId="27">
    <w:abstractNumId w:val="32"/>
  </w:num>
  <w:num w:numId="28">
    <w:abstractNumId w:val="36"/>
  </w:num>
  <w:num w:numId="29">
    <w:abstractNumId w:val="33"/>
  </w:num>
  <w:num w:numId="30">
    <w:abstractNumId w:val="3"/>
  </w:num>
  <w:num w:numId="31">
    <w:abstractNumId w:val="38"/>
  </w:num>
  <w:num w:numId="32">
    <w:abstractNumId w:val="29"/>
  </w:num>
  <w:num w:numId="33">
    <w:abstractNumId w:val="19"/>
  </w:num>
  <w:num w:numId="34">
    <w:abstractNumId w:val="20"/>
  </w:num>
  <w:num w:numId="35">
    <w:abstractNumId w:val="4"/>
  </w:num>
  <w:num w:numId="36">
    <w:abstractNumId w:val="7"/>
  </w:num>
  <w:num w:numId="37">
    <w:abstractNumId w:val="31"/>
  </w:num>
  <w:num w:numId="38">
    <w:abstractNumId w:val="10"/>
  </w:num>
  <w:num w:numId="39">
    <w:abstractNumId w:val="45"/>
  </w:num>
  <w:num w:numId="40">
    <w:abstractNumId w:val="22"/>
  </w:num>
  <w:num w:numId="41">
    <w:abstractNumId w:val="30"/>
  </w:num>
  <w:num w:numId="42">
    <w:abstractNumId w:val="15"/>
  </w:num>
  <w:num w:numId="43">
    <w:abstractNumId w:val="26"/>
  </w:num>
  <w:num w:numId="44">
    <w:abstractNumId w:val="17"/>
  </w:num>
  <w:num w:numId="45">
    <w:abstractNumId w:val="28"/>
  </w:num>
  <w:num w:numId="46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o Martin">
    <w15:presenceInfo w15:providerId="AD" w15:userId="S-1-5-21-2000478354-854245398-682003330-1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92"/>
    <w:rsid w:val="00000B38"/>
    <w:rsid w:val="00004636"/>
    <w:rsid w:val="00005931"/>
    <w:rsid w:val="00006724"/>
    <w:rsid w:val="0000784E"/>
    <w:rsid w:val="0001010F"/>
    <w:rsid w:val="000101FD"/>
    <w:rsid w:val="000107A2"/>
    <w:rsid w:val="00011661"/>
    <w:rsid w:val="000128EB"/>
    <w:rsid w:val="00012E4B"/>
    <w:rsid w:val="00012F6C"/>
    <w:rsid w:val="000131A4"/>
    <w:rsid w:val="00013EAB"/>
    <w:rsid w:val="0001750F"/>
    <w:rsid w:val="00021110"/>
    <w:rsid w:val="0002121E"/>
    <w:rsid w:val="0002219F"/>
    <w:rsid w:val="000235AB"/>
    <w:rsid w:val="00026BA9"/>
    <w:rsid w:val="00027118"/>
    <w:rsid w:val="0003113E"/>
    <w:rsid w:val="0003158D"/>
    <w:rsid w:val="00031897"/>
    <w:rsid w:val="00031B94"/>
    <w:rsid w:val="00031E74"/>
    <w:rsid w:val="0003291B"/>
    <w:rsid w:val="00033E2D"/>
    <w:rsid w:val="00034418"/>
    <w:rsid w:val="00035E48"/>
    <w:rsid w:val="0004040E"/>
    <w:rsid w:val="0004119B"/>
    <w:rsid w:val="0004178E"/>
    <w:rsid w:val="00042165"/>
    <w:rsid w:val="00042197"/>
    <w:rsid w:val="00042D6D"/>
    <w:rsid w:val="00044C42"/>
    <w:rsid w:val="00045860"/>
    <w:rsid w:val="0004607D"/>
    <w:rsid w:val="00050E1F"/>
    <w:rsid w:val="00051BC6"/>
    <w:rsid w:val="00057198"/>
    <w:rsid w:val="00057A35"/>
    <w:rsid w:val="00057EE9"/>
    <w:rsid w:val="000601BF"/>
    <w:rsid w:val="00061869"/>
    <w:rsid w:val="0006248A"/>
    <w:rsid w:val="00063978"/>
    <w:rsid w:val="00064553"/>
    <w:rsid w:val="00064CF4"/>
    <w:rsid w:val="00065754"/>
    <w:rsid w:val="00067DEE"/>
    <w:rsid w:val="00070E50"/>
    <w:rsid w:val="0007173C"/>
    <w:rsid w:val="00072151"/>
    <w:rsid w:val="00072EF6"/>
    <w:rsid w:val="00073F3E"/>
    <w:rsid w:val="00074411"/>
    <w:rsid w:val="000757AD"/>
    <w:rsid w:val="0007582F"/>
    <w:rsid w:val="00076493"/>
    <w:rsid w:val="00076521"/>
    <w:rsid w:val="000771A7"/>
    <w:rsid w:val="00077328"/>
    <w:rsid w:val="00077335"/>
    <w:rsid w:val="000775A6"/>
    <w:rsid w:val="00077C88"/>
    <w:rsid w:val="00081463"/>
    <w:rsid w:val="00082947"/>
    <w:rsid w:val="000834E4"/>
    <w:rsid w:val="00084307"/>
    <w:rsid w:val="0008438C"/>
    <w:rsid w:val="0008579F"/>
    <w:rsid w:val="00090733"/>
    <w:rsid w:val="00092518"/>
    <w:rsid w:val="0009360D"/>
    <w:rsid w:val="00094DDC"/>
    <w:rsid w:val="000966F2"/>
    <w:rsid w:val="00096AA2"/>
    <w:rsid w:val="00096AF6"/>
    <w:rsid w:val="000A33C1"/>
    <w:rsid w:val="000A4A26"/>
    <w:rsid w:val="000A51CF"/>
    <w:rsid w:val="000A5278"/>
    <w:rsid w:val="000A5AD9"/>
    <w:rsid w:val="000A6F03"/>
    <w:rsid w:val="000A7776"/>
    <w:rsid w:val="000A7A8E"/>
    <w:rsid w:val="000B01AD"/>
    <w:rsid w:val="000B0994"/>
    <w:rsid w:val="000B2FC8"/>
    <w:rsid w:val="000B32C6"/>
    <w:rsid w:val="000B3F53"/>
    <w:rsid w:val="000B76F3"/>
    <w:rsid w:val="000C0DB8"/>
    <w:rsid w:val="000C2791"/>
    <w:rsid w:val="000C2DFA"/>
    <w:rsid w:val="000C42E2"/>
    <w:rsid w:val="000C488B"/>
    <w:rsid w:val="000C5367"/>
    <w:rsid w:val="000C5573"/>
    <w:rsid w:val="000C5661"/>
    <w:rsid w:val="000C6813"/>
    <w:rsid w:val="000D08CB"/>
    <w:rsid w:val="000D189A"/>
    <w:rsid w:val="000D228A"/>
    <w:rsid w:val="000D2674"/>
    <w:rsid w:val="000D26F1"/>
    <w:rsid w:val="000D51F4"/>
    <w:rsid w:val="000D69F7"/>
    <w:rsid w:val="000D7A97"/>
    <w:rsid w:val="000E1D07"/>
    <w:rsid w:val="000E385B"/>
    <w:rsid w:val="000E44F9"/>
    <w:rsid w:val="000E4D36"/>
    <w:rsid w:val="000E4E2F"/>
    <w:rsid w:val="000E4E39"/>
    <w:rsid w:val="000E503D"/>
    <w:rsid w:val="000E53D1"/>
    <w:rsid w:val="000E57CE"/>
    <w:rsid w:val="000E6B4D"/>
    <w:rsid w:val="000E6E94"/>
    <w:rsid w:val="000E6EBA"/>
    <w:rsid w:val="000F099B"/>
    <w:rsid w:val="000F1465"/>
    <w:rsid w:val="000F16C6"/>
    <w:rsid w:val="000F39D7"/>
    <w:rsid w:val="000F4A70"/>
    <w:rsid w:val="000F5B1D"/>
    <w:rsid w:val="000F60B8"/>
    <w:rsid w:val="000F61EA"/>
    <w:rsid w:val="000F74E4"/>
    <w:rsid w:val="000F7C00"/>
    <w:rsid w:val="00100501"/>
    <w:rsid w:val="001006D5"/>
    <w:rsid w:val="00100D09"/>
    <w:rsid w:val="0010106C"/>
    <w:rsid w:val="00102067"/>
    <w:rsid w:val="001024B8"/>
    <w:rsid w:val="00102940"/>
    <w:rsid w:val="00103A7F"/>
    <w:rsid w:val="001048B9"/>
    <w:rsid w:val="00105A38"/>
    <w:rsid w:val="00107FB9"/>
    <w:rsid w:val="0011497D"/>
    <w:rsid w:val="00114B5C"/>
    <w:rsid w:val="00116057"/>
    <w:rsid w:val="00116709"/>
    <w:rsid w:val="00116892"/>
    <w:rsid w:val="00116B44"/>
    <w:rsid w:val="00117352"/>
    <w:rsid w:val="00117C38"/>
    <w:rsid w:val="0012213A"/>
    <w:rsid w:val="001221F4"/>
    <w:rsid w:val="001226C3"/>
    <w:rsid w:val="00122D01"/>
    <w:rsid w:val="001242C7"/>
    <w:rsid w:val="00124F4E"/>
    <w:rsid w:val="001256A6"/>
    <w:rsid w:val="001256D9"/>
    <w:rsid w:val="00127DDB"/>
    <w:rsid w:val="00127DF8"/>
    <w:rsid w:val="001301A0"/>
    <w:rsid w:val="00131736"/>
    <w:rsid w:val="00131B6A"/>
    <w:rsid w:val="00132490"/>
    <w:rsid w:val="001329B6"/>
    <w:rsid w:val="001336B8"/>
    <w:rsid w:val="00134379"/>
    <w:rsid w:val="001354D9"/>
    <w:rsid w:val="001367BA"/>
    <w:rsid w:val="00136A1E"/>
    <w:rsid w:val="00136F6C"/>
    <w:rsid w:val="00137CAD"/>
    <w:rsid w:val="00141E86"/>
    <w:rsid w:val="001428D6"/>
    <w:rsid w:val="00142ABE"/>
    <w:rsid w:val="0014333B"/>
    <w:rsid w:val="00143611"/>
    <w:rsid w:val="00144B64"/>
    <w:rsid w:val="00145217"/>
    <w:rsid w:val="00145A18"/>
    <w:rsid w:val="0014687C"/>
    <w:rsid w:val="001476C4"/>
    <w:rsid w:val="00150663"/>
    <w:rsid w:val="001522EE"/>
    <w:rsid w:val="0015283D"/>
    <w:rsid w:val="00152849"/>
    <w:rsid w:val="001531CD"/>
    <w:rsid w:val="00153EAD"/>
    <w:rsid w:val="00154E07"/>
    <w:rsid w:val="001562F9"/>
    <w:rsid w:val="001567BC"/>
    <w:rsid w:val="001570EB"/>
    <w:rsid w:val="00162BEC"/>
    <w:rsid w:val="001630BA"/>
    <w:rsid w:val="0016333D"/>
    <w:rsid w:val="0016601D"/>
    <w:rsid w:val="001665C7"/>
    <w:rsid w:val="00167E2D"/>
    <w:rsid w:val="00171505"/>
    <w:rsid w:val="0017172B"/>
    <w:rsid w:val="00171DA0"/>
    <w:rsid w:val="00173716"/>
    <w:rsid w:val="001778AC"/>
    <w:rsid w:val="00180A25"/>
    <w:rsid w:val="00180E51"/>
    <w:rsid w:val="0018209B"/>
    <w:rsid w:val="00182821"/>
    <w:rsid w:val="001843C9"/>
    <w:rsid w:val="00184F3B"/>
    <w:rsid w:val="00185F0F"/>
    <w:rsid w:val="001901EB"/>
    <w:rsid w:val="001955CF"/>
    <w:rsid w:val="00197159"/>
    <w:rsid w:val="00197DDA"/>
    <w:rsid w:val="001A05A8"/>
    <w:rsid w:val="001A0A36"/>
    <w:rsid w:val="001A2542"/>
    <w:rsid w:val="001B00DF"/>
    <w:rsid w:val="001B15B9"/>
    <w:rsid w:val="001B1C47"/>
    <w:rsid w:val="001B204E"/>
    <w:rsid w:val="001B335B"/>
    <w:rsid w:val="001B44C8"/>
    <w:rsid w:val="001B5332"/>
    <w:rsid w:val="001B55B4"/>
    <w:rsid w:val="001B5BE9"/>
    <w:rsid w:val="001B6B5C"/>
    <w:rsid w:val="001B706E"/>
    <w:rsid w:val="001B79B2"/>
    <w:rsid w:val="001C070D"/>
    <w:rsid w:val="001C09B5"/>
    <w:rsid w:val="001C3A47"/>
    <w:rsid w:val="001C3B6D"/>
    <w:rsid w:val="001C5C4F"/>
    <w:rsid w:val="001C7826"/>
    <w:rsid w:val="001D0C74"/>
    <w:rsid w:val="001D2338"/>
    <w:rsid w:val="001D3C5D"/>
    <w:rsid w:val="001D6495"/>
    <w:rsid w:val="001D6D65"/>
    <w:rsid w:val="001E0313"/>
    <w:rsid w:val="001E0414"/>
    <w:rsid w:val="001E12A3"/>
    <w:rsid w:val="001E1B67"/>
    <w:rsid w:val="001E223F"/>
    <w:rsid w:val="001E30B0"/>
    <w:rsid w:val="001E44D5"/>
    <w:rsid w:val="001E4F58"/>
    <w:rsid w:val="001E55B8"/>
    <w:rsid w:val="001E5F8D"/>
    <w:rsid w:val="001E66FD"/>
    <w:rsid w:val="001E67FC"/>
    <w:rsid w:val="001F0989"/>
    <w:rsid w:val="001F0A1B"/>
    <w:rsid w:val="001F0D8D"/>
    <w:rsid w:val="001F0D8F"/>
    <w:rsid w:val="001F1E93"/>
    <w:rsid w:val="001F2AE7"/>
    <w:rsid w:val="001F453F"/>
    <w:rsid w:val="001F4C19"/>
    <w:rsid w:val="001F4F14"/>
    <w:rsid w:val="001F5E20"/>
    <w:rsid w:val="001F7C50"/>
    <w:rsid w:val="002006A7"/>
    <w:rsid w:val="00200DD2"/>
    <w:rsid w:val="00201E48"/>
    <w:rsid w:val="00201F49"/>
    <w:rsid w:val="00203348"/>
    <w:rsid w:val="00204109"/>
    <w:rsid w:val="00204704"/>
    <w:rsid w:val="002059C5"/>
    <w:rsid w:val="00205CE7"/>
    <w:rsid w:val="0020641E"/>
    <w:rsid w:val="002101A7"/>
    <w:rsid w:val="002103C2"/>
    <w:rsid w:val="00211697"/>
    <w:rsid w:val="00212BAB"/>
    <w:rsid w:val="0021505F"/>
    <w:rsid w:val="0021580B"/>
    <w:rsid w:val="0021583A"/>
    <w:rsid w:val="002167E2"/>
    <w:rsid w:val="002173BF"/>
    <w:rsid w:val="002243C7"/>
    <w:rsid w:val="0022440E"/>
    <w:rsid w:val="00224D9C"/>
    <w:rsid w:val="00225139"/>
    <w:rsid w:val="002257F6"/>
    <w:rsid w:val="00226105"/>
    <w:rsid w:val="00227166"/>
    <w:rsid w:val="00227582"/>
    <w:rsid w:val="00232706"/>
    <w:rsid w:val="002338D5"/>
    <w:rsid w:val="00233D38"/>
    <w:rsid w:val="00234F27"/>
    <w:rsid w:val="002364F6"/>
    <w:rsid w:val="00237368"/>
    <w:rsid w:val="002374BF"/>
    <w:rsid w:val="00240F33"/>
    <w:rsid w:val="002414AC"/>
    <w:rsid w:val="002418F2"/>
    <w:rsid w:val="00241B13"/>
    <w:rsid w:val="00241B23"/>
    <w:rsid w:val="00241CEA"/>
    <w:rsid w:val="00242F66"/>
    <w:rsid w:val="00243CD8"/>
    <w:rsid w:val="00243F47"/>
    <w:rsid w:val="00244CFE"/>
    <w:rsid w:val="00245A11"/>
    <w:rsid w:val="00245C8F"/>
    <w:rsid w:val="00246001"/>
    <w:rsid w:val="00246D70"/>
    <w:rsid w:val="00246FAF"/>
    <w:rsid w:val="0025268A"/>
    <w:rsid w:val="00253833"/>
    <w:rsid w:val="002542E6"/>
    <w:rsid w:val="0025698F"/>
    <w:rsid w:val="00257401"/>
    <w:rsid w:val="00260066"/>
    <w:rsid w:val="00260240"/>
    <w:rsid w:val="00261AB3"/>
    <w:rsid w:val="002626AA"/>
    <w:rsid w:val="00262709"/>
    <w:rsid w:val="002632F2"/>
    <w:rsid w:val="00264524"/>
    <w:rsid w:val="00264ED8"/>
    <w:rsid w:val="0026584A"/>
    <w:rsid w:val="0026735B"/>
    <w:rsid w:val="00270D7E"/>
    <w:rsid w:val="00276DF2"/>
    <w:rsid w:val="0028047B"/>
    <w:rsid w:val="00280B09"/>
    <w:rsid w:val="0028130D"/>
    <w:rsid w:val="00282114"/>
    <w:rsid w:val="0028278E"/>
    <w:rsid w:val="002831B8"/>
    <w:rsid w:val="002835A5"/>
    <w:rsid w:val="002837E9"/>
    <w:rsid w:val="00283D22"/>
    <w:rsid w:val="002846AC"/>
    <w:rsid w:val="00284A69"/>
    <w:rsid w:val="00284D4A"/>
    <w:rsid w:val="002855A4"/>
    <w:rsid w:val="00286C6A"/>
    <w:rsid w:val="002905AC"/>
    <w:rsid w:val="00290ABE"/>
    <w:rsid w:val="00290D84"/>
    <w:rsid w:val="00292078"/>
    <w:rsid w:val="00292198"/>
    <w:rsid w:val="00292411"/>
    <w:rsid w:val="00295891"/>
    <w:rsid w:val="002972E1"/>
    <w:rsid w:val="002979FF"/>
    <w:rsid w:val="00297D81"/>
    <w:rsid w:val="002A04AE"/>
    <w:rsid w:val="002A0C34"/>
    <w:rsid w:val="002A131D"/>
    <w:rsid w:val="002A14E8"/>
    <w:rsid w:val="002A2F8A"/>
    <w:rsid w:val="002A40BE"/>
    <w:rsid w:val="002A639F"/>
    <w:rsid w:val="002A6C9F"/>
    <w:rsid w:val="002B16AF"/>
    <w:rsid w:val="002B243F"/>
    <w:rsid w:val="002B2532"/>
    <w:rsid w:val="002B28FB"/>
    <w:rsid w:val="002B371D"/>
    <w:rsid w:val="002B4DAB"/>
    <w:rsid w:val="002B6DDD"/>
    <w:rsid w:val="002B7DBD"/>
    <w:rsid w:val="002C0158"/>
    <w:rsid w:val="002C0219"/>
    <w:rsid w:val="002C1027"/>
    <w:rsid w:val="002C2F7F"/>
    <w:rsid w:val="002C307F"/>
    <w:rsid w:val="002C35C6"/>
    <w:rsid w:val="002C47F4"/>
    <w:rsid w:val="002C482F"/>
    <w:rsid w:val="002C4A6A"/>
    <w:rsid w:val="002C50F4"/>
    <w:rsid w:val="002C6506"/>
    <w:rsid w:val="002C712E"/>
    <w:rsid w:val="002C732F"/>
    <w:rsid w:val="002D1367"/>
    <w:rsid w:val="002D2109"/>
    <w:rsid w:val="002D25B7"/>
    <w:rsid w:val="002D27DF"/>
    <w:rsid w:val="002D4555"/>
    <w:rsid w:val="002D49FA"/>
    <w:rsid w:val="002D4F34"/>
    <w:rsid w:val="002D5B33"/>
    <w:rsid w:val="002D7B1F"/>
    <w:rsid w:val="002E02D7"/>
    <w:rsid w:val="002E19AB"/>
    <w:rsid w:val="002E2737"/>
    <w:rsid w:val="002E32B9"/>
    <w:rsid w:val="002E33FE"/>
    <w:rsid w:val="002E37D2"/>
    <w:rsid w:val="002E44C5"/>
    <w:rsid w:val="002E500C"/>
    <w:rsid w:val="002E5C64"/>
    <w:rsid w:val="002E6064"/>
    <w:rsid w:val="002E657D"/>
    <w:rsid w:val="002E728D"/>
    <w:rsid w:val="002F04A4"/>
    <w:rsid w:val="002F08AF"/>
    <w:rsid w:val="002F10F4"/>
    <w:rsid w:val="002F2954"/>
    <w:rsid w:val="002F3118"/>
    <w:rsid w:val="002F44DF"/>
    <w:rsid w:val="002F481A"/>
    <w:rsid w:val="002F584D"/>
    <w:rsid w:val="002F72AF"/>
    <w:rsid w:val="00301E5B"/>
    <w:rsid w:val="0030245B"/>
    <w:rsid w:val="0030282A"/>
    <w:rsid w:val="00302DFF"/>
    <w:rsid w:val="003031F4"/>
    <w:rsid w:val="0030593F"/>
    <w:rsid w:val="00305977"/>
    <w:rsid w:val="00305B38"/>
    <w:rsid w:val="00305F5D"/>
    <w:rsid w:val="00306123"/>
    <w:rsid w:val="003069B0"/>
    <w:rsid w:val="00306C00"/>
    <w:rsid w:val="003120BB"/>
    <w:rsid w:val="00312F91"/>
    <w:rsid w:val="0031367F"/>
    <w:rsid w:val="00314920"/>
    <w:rsid w:val="00316EF5"/>
    <w:rsid w:val="003175F9"/>
    <w:rsid w:val="003177FA"/>
    <w:rsid w:val="00317E24"/>
    <w:rsid w:val="00322D80"/>
    <w:rsid w:val="0032358F"/>
    <w:rsid w:val="003248D4"/>
    <w:rsid w:val="00324C0E"/>
    <w:rsid w:val="003274B5"/>
    <w:rsid w:val="00330659"/>
    <w:rsid w:val="00330A14"/>
    <w:rsid w:val="00331CAA"/>
    <w:rsid w:val="00333392"/>
    <w:rsid w:val="003346D2"/>
    <w:rsid w:val="00334AE6"/>
    <w:rsid w:val="003361FF"/>
    <w:rsid w:val="00336970"/>
    <w:rsid w:val="003372E4"/>
    <w:rsid w:val="00341767"/>
    <w:rsid w:val="00343ECC"/>
    <w:rsid w:val="003442FD"/>
    <w:rsid w:val="0034565C"/>
    <w:rsid w:val="00350190"/>
    <w:rsid w:val="00350A5D"/>
    <w:rsid w:val="003523DB"/>
    <w:rsid w:val="003537C3"/>
    <w:rsid w:val="0035538F"/>
    <w:rsid w:val="003557E2"/>
    <w:rsid w:val="00355C8F"/>
    <w:rsid w:val="00357A85"/>
    <w:rsid w:val="00362093"/>
    <w:rsid w:val="003623CA"/>
    <w:rsid w:val="00362836"/>
    <w:rsid w:val="0036491A"/>
    <w:rsid w:val="00365824"/>
    <w:rsid w:val="0036625A"/>
    <w:rsid w:val="00367AA2"/>
    <w:rsid w:val="00370A4E"/>
    <w:rsid w:val="00370C04"/>
    <w:rsid w:val="00372D3C"/>
    <w:rsid w:val="00374786"/>
    <w:rsid w:val="00374E86"/>
    <w:rsid w:val="0037550D"/>
    <w:rsid w:val="0037589B"/>
    <w:rsid w:val="00375AF9"/>
    <w:rsid w:val="00376563"/>
    <w:rsid w:val="00376C15"/>
    <w:rsid w:val="00377FD9"/>
    <w:rsid w:val="003819D4"/>
    <w:rsid w:val="003824FC"/>
    <w:rsid w:val="003832C4"/>
    <w:rsid w:val="00383E61"/>
    <w:rsid w:val="00385F53"/>
    <w:rsid w:val="00386E82"/>
    <w:rsid w:val="003870CC"/>
    <w:rsid w:val="00387D8C"/>
    <w:rsid w:val="003900D2"/>
    <w:rsid w:val="003903DD"/>
    <w:rsid w:val="0039100B"/>
    <w:rsid w:val="003923D9"/>
    <w:rsid w:val="00392544"/>
    <w:rsid w:val="00393ABB"/>
    <w:rsid w:val="00395FC5"/>
    <w:rsid w:val="003978F3"/>
    <w:rsid w:val="003A0004"/>
    <w:rsid w:val="003A2DC0"/>
    <w:rsid w:val="003A41F1"/>
    <w:rsid w:val="003A6770"/>
    <w:rsid w:val="003A680D"/>
    <w:rsid w:val="003B07D3"/>
    <w:rsid w:val="003B27F3"/>
    <w:rsid w:val="003B2E02"/>
    <w:rsid w:val="003B3C2F"/>
    <w:rsid w:val="003B5592"/>
    <w:rsid w:val="003B5755"/>
    <w:rsid w:val="003B6ACE"/>
    <w:rsid w:val="003B6BE5"/>
    <w:rsid w:val="003C0978"/>
    <w:rsid w:val="003C15A2"/>
    <w:rsid w:val="003C1C14"/>
    <w:rsid w:val="003C3044"/>
    <w:rsid w:val="003C35B1"/>
    <w:rsid w:val="003C3ABB"/>
    <w:rsid w:val="003C3C4B"/>
    <w:rsid w:val="003C6589"/>
    <w:rsid w:val="003C6C42"/>
    <w:rsid w:val="003C7269"/>
    <w:rsid w:val="003D0C1F"/>
    <w:rsid w:val="003D32E2"/>
    <w:rsid w:val="003D42B1"/>
    <w:rsid w:val="003D4BAA"/>
    <w:rsid w:val="003D6059"/>
    <w:rsid w:val="003D78DB"/>
    <w:rsid w:val="003D7FB2"/>
    <w:rsid w:val="003E076B"/>
    <w:rsid w:val="003E17D7"/>
    <w:rsid w:val="003E214B"/>
    <w:rsid w:val="003E2611"/>
    <w:rsid w:val="003E2D63"/>
    <w:rsid w:val="003E3D75"/>
    <w:rsid w:val="003E445E"/>
    <w:rsid w:val="003E4A61"/>
    <w:rsid w:val="003E67DA"/>
    <w:rsid w:val="003F1155"/>
    <w:rsid w:val="003F18E5"/>
    <w:rsid w:val="003F1D76"/>
    <w:rsid w:val="003F1F07"/>
    <w:rsid w:val="003F2640"/>
    <w:rsid w:val="003F2715"/>
    <w:rsid w:val="003F287F"/>
    <w:rsid w:val="003F3F5C"/>
    <w:rsid w:val="003F48F2"/>
    <w:rsid w:val="003F555A"/>
    <w:rsid w:val="003F7F1A"/>
    <w:rsid w:val="00400B20"/>
    <w:rsid w:val="00401328"/>
    <w:rsid w:val="0040156A"/>
    <w:rsid w:val="00401C16"/>
    <w:rsid w:val="00401D0B"/>
    <w:rsid w:val="0040489F"/>
    <w:rsid w:val="00404B2B"/>
    <w:rsid w:val="00405D84"/>
    <w:rsid w:val="00405FD7"/>
    <w:rsid w:val="00406AA7"/>
    <w:rsid w:val="00407ACE"/>
    <w:rsid w:val="00411C7C"/>
    <w:rsid w:val="004135F8"/>
    <w:rsid w:val="00413A02"/>
    <w:rsid w:val="0041585E"/>
    <w:rsid w:val="00415A7D"/>
    <w:rsid w:val="00415C0F"/>
    <w:rsid w:val="0041628D"/>
    <w:rsid w:val="0042049B"/>
    <w:rsid w:val="0042052B"/>
    <w:rsid w:val="00420F97"/>
    <w:rsid w:val="00423582"/>
    <w:rsid w:val="00424224"/>
    <w:rsid w:val="0042424A"/>
    <w:rsid w:val="00424C3B"/>
    <w:rsid w:val="004250C3"/>
    <w:rsid w:val="00425DCC"/>
    <w:rsid w:val="004271A5"/>
    <w:rsid w:val="00427E5F"/>
    <w:rsid w:val="004307F3"/>
    <w:rsid w:val="00431222"/>
    <w:rsid w:val="004324AD"/>
    <w:rsid w:val="004329D7"/>
    <w:rsid w:val="00435B9A"/>
    <w:rsid w:val="00435F1F"/>
    <w:rsid w:val="00435F92"/>
    <w:rsid w:val="004371DF"/>
    <w:rsid w:val="004409F0"/>
    <w:rsid w:val="004417F8"/>
    <w:rsid w:val="00443948"/>
    <w:rsid w:val="0044511B"/>
    <w:rsid w:val="004451B4"/>
    <w:rsid w:val="00445296"/>
    <w:rsid w:val="00447627"/>
    <w:rsid w:val="00447C9D"/>
    <w:rsid w:val="0045099F"/>
    <w:rsid w:val="004523BD"/>
    <w:rsid w:val="00454BE8"/>
    <w:rsid w:val="00454E12"/>
    <w:rsid w:val="00455ECD"/>
    <w:rsid w:val="00455F95"/>
    <w:rsid w:val="00461A1A"/>
    <w:rsid w:val="00461AF6"/>
    <w:rsid w:val="00462ECE"/>
    <w:rsid w:val="00463747"/>
    <w:rsid w:val="004640DC"/>
    <w:rsid w:val="00465967"/>
    <w:rsid w:val="00466902"/>
    <w:rsid w:val="00466D22"/>
    <w:rsid w:val="0046746E"/>
    <w:rsid w:val="00471221"/>
    <w:rsid w:val="00471222"/>
    <w:rsid w:val="0047205A"/>
    <w:rsid w:val="004721AF"/>
    <w:rsid w:val="00472A78"/>
    <w:rsid w:val="00472B18"/>
    <w:rsid w:val="00473028"/>
    <w:rsid w:val="0047339F"/>
    <w:rsid w:val="00473DF3"/>
    <w:rsid w:val="00473E97"/>
    <w:rsid w:val="00474472"/>
    <w:rsid w:val="004751E6"/>
    <w:rsid w:val="004761E3"/>
    <w:rsid w:val="004762E9"/>
    <w:rsid w:val="004763D5"/>
    <w:rsid w:val="00477811"/>
    <w:rsid w:val="004779DC"/>
    <w:rsid w:val="00480D5F"/>
    <w:rsid w:val="00482E4D"/>
    <w:rsid w:val="00482F73"/>
    <w:rsid w:val="00484112"/>
    <w:rsid w:val="00484D04"/>
    <w:rsid w:val="00485013"/>
    <w:rsid w:val="0048532F"/>
    <w:rsid w:val="0048584D"/>
    <w:rsid w:val="004859FF"/>
    <w:rsid w:val="004903A3"/>
    <w:rsid w:val="004903F1"/>
    <w:rsid w:val="00490550"/>
    <w:rsid w:val="00490DF8"/>
    <w:rsid w:val="0049412A"/>
    <w:rsid w:val="004944D7"/>
    <w:rsid w:val="00494ABA"/>
    <w:rsid w:val="004965B7"/>
    <w:rsid w:val="0049669D"/>
    <w:rsid w:val="0049700D"/>
    <w:rsid w:val="004A1574"/>
    <w:rsid w:val="004A23CD"/>
    <w:rsid w:val="004A272F"/>
    <w:rsid w:val="004A39BC"/>
    <w:rsid w:val="004A402B"/>
    <w:rsid w:val="004A4985"/>
    <w:rsid w:val="004A4FA7"/>
    <w:rsid w:val="004A5067"/>
    <w:rsid w:val="004A64CA"/>
    <w:rsid w:val="004A6FE1"/>
    <w:rsid w:val="004A72E1"/>
    <w:rsid w:val="004A7F30"/>
    <w:rsid w:val="004B1728"/>
    <w:rsid w:val="004B21C3"/>
    <w:rsid w:val="004B299A"/>
    <w:rsid w:val="004B2D7C"/>
    <w:rsid w:val="004B42E8"/>
    <w:rsid w:val="004B4899"/>
    <w:rsid w:val="004B5913"/>
    <w:rsid w:val="004B5CF8"/>
    <w:rsid w:val="004B5F9D"/>
    <w:rsid w:val="004B67D0"/>
    <w:rsid w:val="004B6D31"/>
    <w:rsid w:val="004C05FE"/>
    <w:rsid w:val="004C0F80"/>
    <w:rsid w:val="004C1162"/>
    <w:rsid w:val="004C122E"/>
    <w:rsid w:val="004C1E4A"/>
    <w:rsid w:val="004C24BD"/>
    <w:rsid w:val="004C3D89"/>
    <w:rsid w:val="004C45E4"/>
    <w:rsid w:val="004C476F"/>
    <w:rsid w:val="004C4E65"/>
    <w:rsid w:val="004C5C72"/>
    <w:rsid w:val="004C5CC5"/>
    <w:rsid w:val="004C5F88"/>
    <w:rsid w:val="004C65BB"/>
    <w:rsid w:val="004C6698"/>
    <w:rsid w:val="004C78B6"/>
    <w:rsid w:val="004D0D35"/>
    <w:rsid w:val="004D0E81"/>
    <w:rsid w:val="004D1760"/>
    <w:rsid w:val="004D187F"/>
    <w:rsid w:val="004D263B"/>
    <w:rsid w:val="004D3BAC"/>
    <w:rsid w:val="004D43FF"/>
    <w:rsid w:val="004D47FE"/>
    <w:rsid w:val="004D5759"/>
    <w:rsid w:val="004D61EB"/>
    <w:rsid w:val="004D6525"/>
    <w:rsid w:val="004D7D54"/>
    <w:rsid w:val="004E168F"/>
    <w:rsid w:val="004E1F0C"/>
    <w:rsid w:val="004E3DEB"/>
    <w:rsid w:val="004E40AE"/>
    <w:rsid w:val="004E4407"/>
    <w:rsid w:val="004E5109"/>
    <w:rsid w:val="004E5CF2"/>
    <w:rsid w:val="004E607A"/>
    <w:rsid w:val="004E7589"/>
    <w:rsid w:val="004F0337"/>
    <w:rsid w:val="004F0CEF"/>
    <w:rsid w:val="004F2EC0"/>
    <w:rsid w:val="004F41AC"/>
    <w:rsid w:val="004F4C5A"/>
    <w:rsid w:val="004F54AD"/>
    <w:rsid w:val="004F663F"/>
    <w:rsid w:val="004F67BA"/>
    <w:rsid w:val="004F72D2"/>
    <w:rsid w:val="004F72F1"/>
    <w:rsid w:val="004F78E8"/>
    <w:rsid w:val="005011CB"/>
    <w:rsid w:val="00501C2F"/>
    <w:rsid w:val="00502A79"/>
    <w:rsid w:val="00503440"/>
    <w:rsid w:val="00504F43"/>
    <w:rsid w:val="00506456"/>
    <w:rsid w:val="0051021C"/>
    <w:rsid w:val="00511C1B"/>
    <w:rsid w:val="0051344A"/>
    <w:rsid w:val="0051361F"/>
    <w:rsid w:val="0051387E"/>
    <w:rsid w:val="005147E3"/>
    <w:rsid w:val="0051613C"/>
    <w:rsid w:val="00516599"/>
    <w:rsid w:val="00516F96"/>
    <w:rsid w:val="0051725A"/>
    <w:rsid w:val="00517C3C"/>
    <w:rsid w:val="00521FED"/>
    <w:rsid w:val="00523A7C"/>
    <w:rsid w:val="00523AC5"/>
    <w:rsid w:val="00523CE4"/>
    <w:rsid w:val="00531CBD"/>
    <w:rsid w:val="00532980"/>
    <w:rsid w:val="00534500"/>
    <w:rsid w:val="00534795"/>
    <w:rsid w:val="00534C4F"/>
    <w:rsid w:val="00535031"/>
    <w:rsid w:val="00535A0B"/>
    <w:rsid w:val="00535A30"/>
    <w:rsid w:val="00535ADE"/>
    <w:rsid w:val="005363E7"/>
    <w:rsid w:val="0053716D"/>
    <w:rsid w:val="0053775C"/>
    <w:rsid w:val="005379FD"/>
    <w:rsid w:val="00537ACD"/>
    <w:rsid w:val="005425EC"/>
    <w:rsid w:val="00543367"/>
    <w:rsid w:val="00544366"/>
    <w:rsid w:val="005448E9"/>
    <w:rsid w:val="00544CB3"/>
    <w:rsid w:val="00545D4A"/>
    <w:rsid w:val="00545E70"/>
    <w:rsid w:val="0055132B"/>
    <w:rsid w:val="00551F60"/>
    <w:rsid w:val="00552E86"/>
    <w:rsid w:val="005546F2"/>
    <w:rsid w:val="0055495C"/>
    <w:rsid w:val="005617FB"/>
    <w:rsid w:val="00561C9D"/>
    <w:rsid w:val="00561DB4"/>
    <w:rsid w:val="00562AC4"/>
    <w:rsid w:val="0056402B"/>
    <w:rsid w:val="005649E2"/>
    <w:rsid w:val="00565D76"/>
    <w:rsid w:val="00567D90"/>
    <w:rsid w:val="00571093"/>
    <w:rsid w:val="00574357"/>
    <w:rsid w:val="0057561C"/>
    <w:rsid w:val="00575721"/>
    <w:rsid w:val="00577C40"/>
    <w:rsid w:val="00577D99"/>
    <w:rsid w:val="0058076B"/>
    <w:rsid w:val="0058364D"/>
    <w:rsid w:val="005859D3"/>
    <w:rsid w:val="0058601B"/>
    <w:rsid w:val="00586A39"/>
    <w:rsid w:val="00586BB8"/>
    <w:rsid w:val="00586DB6"/>
    <w:rsid w:val="005876D3"/>
    <w:rsid w:val="00591702"/>
    <w:rsid w:val="00593101"/>
    <w:rsid w:val="00593F8E"/>
    <w:rsid w:val="005945C9"/>
    <w:rsid w:val="00594986"/>
    <w:rsid w:val="00596024"/>
    <w:rsid w:val="0059613C"/>
    <w:rsid w:val="00596345"/>
    <w:rsid w:val="0059685C"/>
    <w:rsid w:val="00596C78"/>
    <w:rsid w:val="00597F83"/>
    <w:rsid w:val="005A0D91"/>
    <w:rsid w:val="005A17AF"/>
    <w:rsid w:val="005A3268"/>
    <w:rsid w:val="005A6310"/>
    <w:rsid w:val="005A705B"/>
    <w:rsid w:val="005B1832"/>
    <w:rsid w:val="005B25D9"/>
    <w:rsid w:val="005B3468"/>
    <w:rsid w:val="005B3CA0"/>
    <w:rsid w:val="005B3FE8"/>
    <w:rsid w:val="005B42FF"/>
    <w:rsid w:val="005B4786"/>
    <w:rsid w:val="005B51C7"/>
    <w:rsid w:val="005B59AA"/>
    <w:rsid w:val="005B7857"/>
    <w:rsid w:val="005B78DC"/>
    <w:rsid w:val="005C07C4"/>
    <w:rsid w:val="005C0A96"/>
    <w:rsid w:val="005C1344"/>
    <w:rsid w:val="005C2C54"/>
    <w:rsid w:val="005C44E4"/>
    <w:rsid w:val="005C5521"/>
    <w:rsid w:val="005C62C0"/>
    <w:rsid w:val="005C6636"/>
    <w:rsid w:val="005C68DF"/>
    <w:rsid w:val="005C7290"/>
    <w:rsid w:val="005C7412"/>
    <w:rsid w:val="005C7CC4"/>
    <w:rsid w:val="005D00ED"/>
    <w:rsid w:val="005D0164"/>
    <w:rsid w:val="005D0B2A"/>
    <w:rsid w:val="005D1111"/>
    <w:rsid w:val="005D195D"/>
    <w:rsid w:val="005D3364"/>
    <w:rsid w:val="005D3DF4"/>
    <w:rsid w:val="005D400C"/>
    <w:rsid w:val="005D47A7"/>
    <w:rsid w:val="005D4B10"/>
    <w:rsid w:val="005D52BC"/>
    <w:rsid w:val="005D6E1F"/>
    <w:rsid w:val="005E00D5"/>
    <w:rsid w:val="005E07F7"/>
    <w:rsid w:val="005E11E8"/>
    <w:rsid w:val="005E2D20"/>
    <w:rsid w:val="005E35FD"/>
    <w:rsid w:val="005E5066"/>
    <w:rsid w:val="005E59B4"/>
    <w:rsid w:val="005E5B1B"/>
    <w:rsid w:val="005E5C79"/>
    <w:rsid w:val="005E6745"/>
    <w:rsid w:val="005F06EF"/>
    <w:rsid w:val="005F0BFD"/>
    <w:rsid w:val="005F574D"/>
    <w:rsid w:val="006002A3"/>
    <w:rsid w:val="00600938"/>
    <w:rsid w:val="00600B89"/>
    <w:rsid w:val="00603E38"/>
    <w:rsid w:val="0060459A"/>
    <w:rsid w:val="00606F43"/>
    <w:rsid w:val="00610F8C"/>
    <w:rsid w:val="00611A5A"/>
    <w:rsid w:val="006133AA"/>
    <w:rsid w:val="00615472"/>
    <w:rsid w:val="00615D68"/>
    <w:rsid w:val="00617825"/>
    <w:rsid w:val="00621263"/>
    <w:rsid w:val="00621CFC"/>
    <w:rsid w:val="00622143"/>
    <w:rsid w:val="006226E3"/>
    <w:rsid w:val="006255C7"/>
    <w:rsid w:val="006255EC"/>
    <w:rsid w:val="00626191"/>
    <w:rsid w:val="00626BA1"/>
    <w:rsid w:val="006271B1"/>
    <w:rsid w:val="00631011"/>
    <w:rsid w:val="00631E04"/>
    <w:rsid w:val="00632588"/>
    <w:rsid w:val="006335DE"/>
    <w:rsid w:val="0063372D"/>
    <w:rsid w:val="00634506"/>
    <w:rsid w:val="006345DB"/>
    <w:rsid w:val="0063530E"/>
    <w:rsid w:val="006360DA"/>
    <w:rsid w:val="006365F7"/>
    <w:rsid w:val="006374BE"/>
    <w:rsid w:val="006403C0"/>
    <w:rsid w:val="00640CE3"/>
    <w:rsid w:val="00644B08"/>
    <w:rsid w:val="006461CB"/>
    <w:rsid w:val="00650BD8"/>
    <w:rsid w:val="00651D18"/>
    <w:rsid w:val="00652558"/>
    <w:rsid w:val="00652922"/>
    <w:rsid w:val="0065429C"/>
    <w:rsid w:val="00654758"/>
    <w:rsid w:val="00654892"/>
    <w:rsid w:val="00655533"/>
    <w:rsid w:val="00655EFA"/>
    <w:rsid w:val="006564AE"/>
    <w:rsid w:val="00660E62"/>
    <w:rsid w:val="0066154A"/>
    <w:rsid w:val="006631D0"/>
    <w:rsid w:val="00663794"/>
    <w:rsid w:val="006646D2"/>
    <w:rsid w:val="0066723E"/>
    <w:rsid w:val="00667881"/>
    <w:rsid w:val="00670CFD"/>
    <w:rsid w:val="00671A25"/>
    <w:rsid w:val="0067218E"/>
    <w:rsid w:val="00672451"/>
    <w:rsid w:val="006732B9"/>
    <w:rsid w:val="00673725"/>
    <w:rsid w:val="00676A17"/>
    <w:rsid w:val="006779E2"/>
    <w:rsid w:val="006806F2"/>
    <w:rsid w:val="006811E1"/>
    <w:rsid w:val="0068253B"/>
    <w:rsid w:val="00682F59"/>
    <w:rsid w:val="006833E2"/>
    <w:rsid w:val="00683E52"/>
    <w:rsid w:val="00684F1F"/>
    <w:rsid w:val="0068552C"/>
    <w:rsid w:val="00686277"/>
    <w:rsid w:val="006867C8"/>
    <w:rsid w:val="006867CF"/>
    <w:rsid w:val="00687C73"/>
    <w:rsid w:val="00690BD5"/>
    <w:rsid w:val="00690FA0"/>
    <w:rsid w:val="00691A46"/>
    <w:rsid w:val="0069388D"/>
    <w:rsid w:val="00693AFC"/>
    <w:rsid w:val="00695D49"/>
    <w:rsid w:val="00695D4B"/>
    <w:rsid w:val="00695E81"/>
    <w:rsid w:val="00697F78"/>
    <w:rsid w:val="006A2C07"/>
    <w:rsid w:val="006A3060"/>
    <w:rsid w:val="006A5246"/>
    <w:rsid w:val="006A5286"/>
    <w:rsid w:val="006A52C0"/>
    <w:rsid w:val="006A6272"/>
    <w:rsid w:val="006B18B6"/>
    <w:rsid w:val="006B2436"/>
    <w:rsid w:val="006B30E6"/>
    <w:rsid w:val="006B38F9"/>
    <w:rsid w:val="006B3E94"/>
    <w:rsid w:val="006B52A3"/>
    <w:rsid w:val="006B588C"/>
    <w:rsid w:val="006B5E86"/>
    <w:rsid w:val="006B5E9B"/>
    <w:rsid w:val="006B7054"/>
    <w:rsid w:val="006B796F"/>
    <w:rsid w:val="006C06A8"/>
    <w:rsid w:val="006C1574"/>
    <w:rsid w:val="006C2339"/>
    <w:rsid w:val="006C4B2F"/>
    <w:rsid w:val="006C5DA9"/>
    <w:rsid w:val="006C75C6"/>
    <w:rsid w:val="006D04C2"/>
    <w:rsid w:val="006D2FF3"/>
    <w:rsid w:val="006D389C"/>
    <w:rsid w:val="006D3A59"/>
    <w:rsid w:val="006D56DC"/>
    <w:rsid w:val="006D5A3D"/>
    <w:rsid w:val="006D5F7D"/>
    <w:rsid w:val="006D782D"/>
    <w:rsid w:val="006E032D"/>
    <w:rsid w:val="006E0A8B"/>
    <w:rsid w:val="006E2803"/>
    <w:rsid w:val="006E2BFC"/>
    <w:rsid w:val="006E3015"/>
    <w:rsid w:val="006E316E"/>
    <w:rsid w:val="006E4107"/>
    <w:rsid w:val="006E4EDF"/>
    <w:rsid w:val="006E5C0B"/>
    <w:rsid w:val="006F014B"/>
    <w:rsid w:val="006F1491"/>
    <w:rsid w:val="006F1ADF"/>
    <w:rsid w:val="006F1D80"/>
    <w:rsid w:val="006F41D4"/>
    <w:rsid w:val="006F4D0B"/>
    <w:rsid w:val="006F6709"/>
    <w:rsid w:val="006F6880"/>
    <w:rsid w:val="006F71C4"/>
    <w:rsid w:val="006F78C3"/>
    <w:rsid w:val="00700149"/>
    <w:rsid w:val="00701B53"/>
    <w:rsid w:val="00702CF9"/>
    <w:rsid w:val="0070379A"/>
    <w:rsid w:val="00704011"/>
    <w:rsid w:val="00704035"/>
    <w:rsid w:val="0070494C"/>
    <w:rsid w:val="00705EC7"/>
    <w:rsid w:val="0070670E"/>
    <w:rsid w:val="007069A1"/>
    <w:rsid w:val="007076C7"/>
    <w:rsid w:val="007076DC"/>
    <w:rsid w:val="00711974"/>
    <w:rsid w:val="00711CFD"/>
    <w:rsid w:val="00712E02"/>
    <w:rsid w:val="00712ECF"/>
    <w:rsid w:val="00713815"/>
    <w:rsid w:val="00714DF7"/>
    <w:rsid w:val="00714E2E"/>
    <w:rsid w:val="007155B3"/>
    <w:rsid w:val="00716CFF"/>
    <w:rsid w:val="007176AC"/>
    <w:rsid w:val="007178C9"/>
    <w:rsid w:val="0072194A"/>
    <w:rsid w:val="0072250B"/>
    <w:rsid w:val="00722536"/>
    <w:rsid w:val="00722910"/>
    <w:rsid w:val="00722E61"/>
    <w:rsid w:val="00723B17"/>
    <w:rsid w:val="0072419F"/>
    <w:rsid w:val="00724852"/>
    <w:rsid w:val="00725CCE"/>
    <w:rsid w:val="00726331"/>
    <w:rsid w:val="00726927"/>
    <w:rsid w:val="00726CEC"/>
    <w:rsid w:val="00730CB3"/>
    <w:rsid w:val="00732831"/>
    <w:rsid w:val="007330A4"/>
    <w:rsid w:val="007339C5"/>
    <w:rsid w:val="00734BBE"/>
    <w:rsid w:val="00734C6E"/>
    <w:rsid w:val="00735564"/>
    <w:rsid w:val="007410EC"/>
    <w:rsid w:val="00742E6D"/>
    <w:rsid w:val="007455CA"/>
    <w:rsid w:val="00745971"/>
    <w:rsid w:val="00745A16"/>
    <w:rsid w:val="00745D7A"/>
    <w:rsid w:val="00746059"/>
    <w:rsid w:val="00746527"/>
    <w:rsid w:val="00750077"/>
    <w:rsid w:val="0075089B"/>
    <w:rsid w:val="00750F1F"/>
    <w:rsid w:val="00751038"/>
    <w:rsid w:val="00753305"/>
    <w:rsid w:val="007533B4"/>
    <w:rsid w:val="00754490"/>
    <w:rsid w:val="00755BAD"/>
    <w:rsid w:val="00755FD9"/>
    <w:rsid w:val="007563A3"/>
    <w:rsid w:val="00756B63"/>
    <w:rsid w:val="00757A49"/>
    <w:rsid w:val="00760045"/>
    <w:rsid w:val="007608DD"/>
    <w:rsid w:val="00760B3D"/>
    <w:rsid w:val="0076159F"/>
    <w:rsid w:val="00762A0C"/>
    <w:rsid w:val="00763266"/>
    <w:rsid w:val="00763432"/>
    <w:rsid w:val="007637C0"/>
    <w:rsid w:val="00765400"/>
    <w:rsid w:val="00766107"/>
    <w:rsid w:val="00766AF0"/>
    <w:rsid w:val="00767DB2"/>
    <w:rsid w:val="007706FC"/>
    <w:rsid w:val="00771423"/>
    <w:rsid w:val="00772C5D"/>
    <w:rsid w:val="00773998"/>
    <w:rsid w:val="00775A25"/>
    <w:rsid w:val="00775AB3"/>
    <w:rsid w:val="00775F4C"/>
    <w:rsid w:val="007772B2"/>
    <w:rsid w:val="0077759A"/>
    <w:rsid w:val="00777E06"/>
    <w:rsid w:val="0078005F"/>
    <w:rsid w:val="007802FE"/>
    <w:rsid w:val="00781466"/>
    <w:rsid w:val="00782332"/>
    <w:rsid w:val="00782475"/>
    <w:rsid w:val="007826CD"/>
    <w:rsid w:val="00782F1F"/>
    <w:rsid w:val="00783532"/>
    <w:rsid w:val="007836B4"/>
    <w:rsid w:val="00783F24"/>
    <w:rsid w:val="00784227"/>
    <w:rsid w:val="00784DFD"/>
    <w:rsid w:val="0078696C"/>
    <w:rsid w:val="00786991"/>
    <w:rsid w:val="00787F2D"/>
    <w:rsid w:val="007903D6"/>
    <w:rsid w:val="007904A1"/>
    <w:rsid w:val="007921CB"/>
    <w:rsid w:val="00794205"/>
    <w:rsid w:val="0079433C"/>
    <w:rsid w:val="00794852"/>
    <w:rsid w:val="00794D7B"/>
    <w:rsid w:val="0079500B"/>
    <w:rsid w:val="007953FA"/>
    <w:rsid w:val="007975C7"/>
    <w:rsid w:val="007A03A5"/>
    <w:rsid w:val="007A19E8"/>
    <w:rsid w:val="007A1C29"/>
    <w:rsid w:val="007A4AD1"/>
    <w:rsid w:val="007A4ADB"/>
    <w:rsid w:val="007A50D2"/>
    <w:rsid w:val="007A76DC"/>
    <w:rsid w:val="007B12EB"/>
    <w:rsid w:val="007B1C53"/>
    <w:rsid w:val="007B2E0C"/>
    <w:rsid w:val="007B2F4A"/>
    <w:rsid w:val="007B4848"/>
    <w:rsid w:val="007B4AC8"/>
    <w:rsid w:val="007B5682"/>
    <w:rsid w:val="007B6360"/>
    <w:rsid w:val="007B6EA7"/>
    <w:rsid w:val="007C0EFC"/>
    <w:rsid w:val="007C2761"/>
    <w:rsid w:val="007C299A"/>
    <w:rsid w:val="007C4257"/>
    <w:rsid w:val="007C4C35"/>
    <w:rsid w:val="007C5B66"/>
    <w:rsid w:val="007D0C45"/>
    <w:rsid w:val="007D1F75"/>
    <w:rsid w:val="007D2F60"/>
    <w:rsid w:val="007D3783"/>
    <w:rsid w:val="007D3E08"/>
    <w:rsid w:val="007D57F6"/>
    <w:rsid w:val="007E0385"/>
    <w:rsid w:val="007E1DDC"/>
    <w:rsid w:val="007E22B2"/>
    <w:rsid w:val="007E2747"/>
    <w:rsid w:val="007E444F"/>
    <w:rsid w:val="007E4563"/>
    <w:rsid w:val="007E5D2B"/>
    <w:rsid w:val="007E6BC8"/>
    <w:rsid w:val="007E6E52"/>
    <w:rsid w:val="007E6ED3"/>
    <w:rsid w:val="007E729C"/>
    <w:rsid w:val="007F0747"/>
    <w:rsid w:val="007F08DD"/>
    <w:rsid w:val="007F091A"/>
    <w:rsid w:val="007F12F7"/>
    <w:rsid w:val="007F1F87"/>
    <w:rsid w:val="007F26B8"/>
    <w:rsid w:val="007F519D"/>
    <w:rsid w:val="007F59A4"/>
    <w:rsid w:val="0080049A"/>
    <w:rsid w:val="00801D66"/>
    <w:rsid w:val="0080380F"/>
    <w:rsid w:val="00804366"/>
    <w:rsid w:val="00806432"/>
    <w:rsid w:val="00806EF3"/>
    <w:rsid w:val="00807C68"/>
    <w:rsid w:val="00811267"/>
    <w:rsid w:val="008130E4"/>
    <w:rsid w:val="00813153"/>
    <w:rsid w:val="00814CC9"/>
    <w:rsid w:val="0081561F"/>
    <w:rsid w:val="008161E9"/>
    <w:rsid w:val="00817D4B"/>
    <w:rsid w:val="00820D4A"/>
    <w:rsid w:val="00820F07"/>
    <w:rsid w:val="00822F74"/>
    <w:rsid w:val="00822FC2"/>
    <w:rsid w:val="00823214"/>
    <w:rsid w:val="0082331A"/>
    <w:rsid w:val="00824008"/>
    <w:rsid w:val="008245EE"/>
    <w:rsid w:val="00825DF1"/>
    <w:rsid w:val="00826194"/>
    <w:rsid w:val="00826A45"/>
    <w:rsid w:val="00830EBC"/>
    <w:rsid w:val="008310FF"/>
    <w:rsid w:val="008319CF"/>
    <w:rsid w:val="00831AFD"/>
    <w:rsid w:val="008324D8"/>
    <w:rsid w:val="00834168"/>
    <w:rsid w:val="00834B4D"/>
    <w:rsid w:val="0083564E"/>
    <w:rsid w:val="008357BB"/>
    <w:rsid w:val="00836522"/>
    <w:rsid w:val="00837CEE"/>
    <w:rsid w:val="008418B3"/>
    <w:rsid w:val="00841F2D"/>
    <w:rsid w:val="00842166"/>
    <w:rsid w:val="0084220E"/>
    <w:rsid w:val="00843363"/>
    <w:rsid w:val="00843B32"/>
    <w:rsid w:val="00844731"/>
    <w:rsid w:val="00844DCA"/>
    <w:rsid w:val="008464AE"/>
    <w:rsid w:val="008501FF"/>
    <w:rsid w:val="008506EE"/>
    <w:rsid w:val="00852868"/>
    <w:rsid w:val="00852B23"/>
    <w:rsid w:val="00855D54"/>
    <w:rsid w:val="008601E9"/>
    <w:rsid w:val="00860EC5"/>
    <w:rsid w:val="00861D9B"/>
    <w:rsid w:val="0086230A"/>
    <w:rsid w:val="0086240C"/>
    <w:rsid w:val="00863F67"/>
    <w:rsid w:val="00864980"/>
    <w:rsid w:val="008650D4"/>
    <w:rsid w:val="008662CD"/>
    <w:rsid w:val="00867071"/>
    <w:rsid w:val="00870614"/>
    <w:rsid w:val="00870C62"/>
    <w:rsid w:val="008719C5"/>
    <w:rsid w:val="00871EDB"/>
    <w:rsid w:val="00872042"/>
    <w:rsid w:val="00873406"/>
    <w:rsid w:val="0087372B"/>
    <w:rsid w:val="00873874"/>
    <w:rsid w:val="00873AD1"/>
    <w:rsid w:val="00874475"/>
    <w:rsid w:val="00874A7A"/>
    <w:rsid w:val="00874AD8"/>
    <w:rsid w:val="00874CC6"/>
    <w:rsid w:val="008754E6"/>
    <w:rsid w:val="00875CD4"/>
    <w:rsid w:val="008779E5"/>
    <w:rsid w:val="00877A54"/>
    <w:rsid w:val="00880332"/>
    <w:rsid w:val="00881700"/>
    <w:rsid w:val="00881826"/>
    <w:rsid w:val="00882FC5"/>
    <w:rsid w:val="0088491B"/>
    <w:rsid w:val="00885D32"/>
    <w:rsid w:val="0088695A"/>
    <w:rsid w:val="008919B5"/>
    <w:rsid w:val="00891CE1"/>
    <w:rsid w:val="008920AB"/>
    <w:rsid w:val="00893214"/>
    <w:rsid w:val="0089394D"/>
    <w:rsid w:val="00893BF1"/>
    <w:rsid w:val="0089424F"/>
    <w:rsid w:val="00896C18"/>
    <w:rsid w:val="008A0AC7"/>
    <w:rsid w:val="008A11E9"/>
    <w:rsid w:val="008A1C71"/>
    <w:rsid w:val="008A2A01"/>
    <w:rsid w:val="008A4888"/>
    <w:rsid w:val="008A4E85"/>
    <w:rsid w:val="008B2CF4"/>
    <w:rsid w:val="008B3917"/>
    <w:rsid w:val="008B3A4B"/>
    <w:rsid w:val="008B6BCA"/>
    <w:rsid w:val="008B7618"/>
    <w:rsid w:val="008C0BE4"/>
    <w:rsid w:val="008C0C3B"/>
    <w:rsid w:val="008C2085"/>
    <w:rsid w:val="008C28F0"/>
    <w:rsid w:val="008C4323"/>
    <w:rsid w:val="008C481E"/>
    <w:rsid w:val="008C6CC8"/>
    <w:rsid w:val="008C72ED"/>
    <w:rsid w:val="008C751B"/>
    <w:rsid w:val="008D0C98"/>
    <w:rsid w:val="008D159F"/>
    <w:rsid w:val="008D4116"/>
    <w:rsid w:val="008E0792"/>
    <w:rsid w:val="008E1DE4"/>
    <w:rsid w:val="008E2283"/>
    <w:rsid w:val="008E24D5"/>
    <w:rsid w:val="008E2522"/>
    <w:rsid w:val="008E2621"/>
    <w:rsid w:val="008E26FD"/>
    <w:rsid w:val="008E2868"/>
    <w:rsid w:val="008E2AB0"/>
    <w:rsid w:val="008E2F33"/>
    <w:rsid w:val="008E439D"/>
    <w:rsid w:val="008E45F2"/>
    <w:rsid w:val="008E4926"/>
    <w:rsid w:val="008E5BD3"/>
    <w:rsid w:val="008F0ACF"/>
    <w:rsid w:val="008F16EB"/>
    <w:rsid w:val="008F18F2"/>
    <w:rsid w:val="008F1B2D"/>
    <w:rsid w:val="008F2DAF"/>
    <w:rsid w:val="008F3859"/>
    <w:rsid w:val="008F39E1"/>
    <w:rsid w:val="008F4B12"/>
    <w:rsid w:val="008F4B80"/>
    <w:rsid w:val="008F5172"/>
    <w:rsid w:val="008F61D2"/>
    <w:rsid w:val="008F792E"/>
    <w:rsid w:val="00900C24"/>
    <w:rsid w:val="00900EB7"/>
    <w:rsid w:val="00901318"/>
    <w:rsid w:val="009017A4"/>
    <w:rsid w:val="00901FA1"/>
    <w:rsid w:val="009041AA"/>
    <w:rsid w:val="00904A49"/>
    <w:rsid w:val="00904BC6"/>
    <w:rsid w:val="009053E3"/>
    <w:rsid w:val="00905E1C"/>
    <w:rsid w:val="009064DC"/>
    <w:rsid w:val="00906601"/>
    <w:rsid w:val="00906FE5"/>
    <w:rsid w:val="0091122A"/>
    <w:rsid w:val="00912E1B"/>
    <w:rsid w:val="00912EE0"/>
    <w:rsid w:val="009133F9"/>
    <w:rsid w:val="00915DB2"/>
    <w:rsid w:val="0091731E"/>
    <w:rsid w:val="0091767E"/>
    <w:rsid w:val="00917A4E"/>
    <w:rsid w:val="00917F8A"/>
    <w:rsid w:val="0092036D"/>
    <w:rsid w:val="0092044B"/>
    <w:rsid w:val="009208ED"/>
    <w:rsid w:val="009214B8"/>
    <w:rsid w:val="00921D31"/>
    <w:rsid w:val="00923C4D"/>
    <w:rsid w:val="009262A4"/>
    <w:rsid w:val="00926EF0"/>
    <w:rsid w:val="0092741A"/>
    <w:rsid w:val="0093152E"/>
    <w:rsid w:val="00931D56"/>
    <w:rsid w:val="00932A16"/>
    <w:rsid w:val="00933507"/>
    <w:rsid w:val="00935371"/>
    <w:rsid w:val="00940A42"/>
    <w:rsid w:val="00944F08"/>
    <w:rsid w:val="009452CE"/>
    <w:rsid w:val="00945849"/>
    <w:rsid w:val="009458FD"/>
    <w:rsid w:val="00945E22"/>
    <w:rsid w:val="00946380"/>
    <w:rsid w:val="00946749"/>
    <w:rsid w:val="009505CE"/>
    <w:rsid w:val="00951590"/>
    <w:rsid w:val="00951C93"/>
    <w:rsid w:val="009525C0"/>
    <w:rsid w:val="0095421C"/>
    <w:rsid w:val="00954BA5"/>
    <w:rsid w:val="0095642E"/>
    <w:rsid w:val="00956643"/>
    <w:rsid w:val="00956FCB"/>
    <w:rsid w:val="00957746"/>
    <w:rsid w:val="00960278"/>
    <w:rsid w:val="00961E17"/>
    <w:rsid w:val="00962F85"/>
    <w:rsid w:val="00963AD4"/>
    <w:rsid w:val="0096526C"/>
    <w:rsid w:val="00965B38"/>
    <w:rsid w:val="00966353"/>
    <w:rsid w:val="00967EB2"/>
    <w:rsid w:val="00971E88"/>
    <w:rsid w:val="00971E8D"/>
    <w:rsid w:val="009731D0"/>
    <w:rsid w:val="009755E6"/>
    <w:rsid w:val="009776FF"/>
    <w:rsid w:val="009777AD"/>
    <w:rsid w:val="00977CF1"/>
    <w:rsid w:val="009806C8"/>
    <w:rsid w:val="009815EE"/>
    <w:rsid w:val="009816C9"/>
    <w:rsid w:val="0098194F"/>
    <w:rsid w:val="00981A52"/>
    <w:rsid w:val="00982327"/>
    <w:rsid w:val="0098416B"/>
    <w:rsid w:val="00984CEA"/>
    <w:rsid w:val="00985FCF"/>
    <w:rsid w:val="00987E79"/>
    <w:rsid w:val="00990D2B"/>
    <w:rsid w:val="00991A88"/>
    <w:rsid w:val="00991CB5"/>
    <w:rsid w:val="009920C0"/>
    <w:rsid w:val="00992188"/>
    <w:rsid w:val="00992558"/>
    <w:rsid w:val="00994201"/>
    <w:rsid w:val="00994D54"/>
    <w:rsid w:val="00994EBB"/>
    <w:rsid w:val="00995408"/>
    <w:rsid w:val="009954CE"/>
    <w:rsid w:val="00995B88"/>
    <w:rsid w:val="00997023"/>
    <w:rsid w:val="009A01E8"/>
    <w:rsid w:val="009A0FD0"/>
    <w:rsid w:val="009A1198"/>
    <w:rsid w:val="009A17B3"/>
    <w:rsid w:val="009A2069"/>
    <w:rsid w:val="009A2825"/>
    <w:rsid w:val="009A4352"/>
    <w:rsid w:val="009B1AC7"/>
    <w:rsid w:val="009B43A3"/>
    <w:rsid w:val="009B48A3"/>
    <w:rsid w:val="009B5A6F"/>
    <w:rsid w:val="009B5CC4"/>
    <w:rsid w:val="009B79A6"/>
    <w:rsid w:val="009C063E"/>
    <w:rsid w:val="009C0C95"/>
    <w:rsid w:val="009C0ECF"/>
    <w:rsid w:val="009C126D"/>
    <w:rsid w:val="009C14A1"/>
    <w:rsid w:val="009C1581"/>
    <w:rsid w:val="009C1A9A"/>
    <w:rsid w:val="009C301A"/>
    <w:rsid w:val="009C584F"/>
    <w:rsid w:val="009C6287"/>
    <w:rsid w:val="009C768C"/>
    <w:rsid w:val="009D13ED"/>
    <w:rsid w:val="009D151D"/>
    <w:rsid w:val="009D187D"/>
    <w:rsid w:val="009D2A9A"/>
    <w:rsid w:val="009D328F"/>
    <w:rsid w:val="009D46E7"/>
    <w:rsid w:val="009D4F6B"/>
    <w:rsid w:val="009D5BE4"/>
    <w:rsid w:val="009D5FD2"/>
    <w:rsid w:val="009E3A21"/>
    <w:rsid w:val="009E3E47"/>
    <w:rsid w:val="009F0ABC"/>
    <w:rsid w:val="009F1B9E"/>
    <w:rsid w:val="009F1C6C"/>
    <w:rsid w:val="009F3BEC"/>
    <w:rsid w:val="009F4050"/>
    <w:rsid w:val="009F4F13"/>
    <w:rsid w:val="009F53E2"/>
    <w:rsid w:val="009F5BF9"/>
    <w:rsid w:val="009F6A16"/>
    <w:rsid w:val="009F6E55"/>
    <w:rsid w:val="00A011A3"/>
    <w:rsid w:val="00A01E7B"/>
    <w:rsid w:val="00A0301A"/>
    <w:rsid w:val="00A033CD"/>
    <w:rsid w:val="00A03663"/>
    <w:rsid w:val="00A044C5"/>
    <w:rsid w:val="00A058AE"/>
    <w:rsid w:val="00A079CC"/>
    <w:rsid w:val="00A07FEF"/>
    <w:rsid w:val="00A10E13"/>
    <w:rsid w:val="00A11190"/>
    <w:rsid w:val="00A128E3"/>
    <w:rsid w:val="00A12B8D"/>
    <w:rsid w:val="00A143D9"/>
    <w:rsid w:val="00A14CE3"/>
    <w:rsid w:val="00A15608"/>
    <w:rsid w:val="00A1695C"/>
    <w:rsid w:val="00A17A2B"/>
    <w:rsid w:val="00A20A1E"/>
    <w:rsid w:val="00A21CD7"/>
    <w:rsid w:val="00A222AF"/>
    <w:rsid w:val="00A23C9C"/>
    <w:rsid w:val="00A23EAC"/>
    <w:rsid w:val="00A24BD3"/>
    <w:rsid w:val="00A2592B"/>
    <w:rsid w:val="00A2778D"/>
    <w:rsid w:val="00A33FF7"/>
    <w:rsid w:val="00A36561"/>
    <w:rsid w:val="00A36D6D"/>
    <w:rsid w:val="00A376AA"/>
    <w:rsid w:val="00A4133D"/>
    <w:rsid w:val="00A41B9B"/>
    <w:rsid w:val="00A424E9"/>
    <w:rsid w:val="00A435EC"/>
    <w:rsid w:val="00A43AC6"/>
    <w:rsid w:val="00A45344"/>
    <w:rsid w:val="00A457EF"/>
    <w:rsid w:val="00A50566"/>
    <w:rsid w:val="00A51058"/>
    <w:rsid w:val="00A513F9"/>
    <w:rsid w:val="00A51E88"/>
    <w:rsid w:val="00A5544E"/>
    <w:rsid w:val="00A56069"/>
    <w:rsid w:val="00A60416"/>
    <w:rsid w:val="00A60F3D"/>
    <w:rsid w:val="00A60FE5"/>
    <w:rsid w:val="00A62172"/>
    <w:rsid w:val="00A62D19"/>
    <w:rsid w:val="00A63699"/>
    <w:rsid w:val="00A64FAB"/>
    <w:rsid w:val="00A6704C"/>
    <w:rsid w:val="00A67C1C"/>
    <w:rsid w:val="00A7015D"/>
    <w:rsid w:val="00A71759"/>
    <w:rsid w:val="00A71A85"/>
    <w:rsid w:val="00A76944"/>
    <w:rsid w:val="00A76AEA"/>
    <w:rsid w:val="00A81D9A"/>
    <w:rsid w:val="00A82810"/>
    <w:rsid w:val="00A83428"/>
    <w:rsid w:val="00A85D38"/>
    <w:rsid w:val="00A85ED8"/>
    <w:rsid w:val="00A8727F"/>
    <w:rsid w:val="00A91CD4"/>
    <w:rsid w:val="00A92105"/>
    <w:rsid w:val="00A951C3"/>
    <w:rsid w:val="00A96176"/>
    <w:rsid w:val="00A97462"/>
    <w:rsid w:val="00A97BD2"/>
    <w:rsid w:val="00A97DEC"/>
    <w:rsid w:val="00A97EEA"/>
    <w:rsid w:val="00AA16A2"/>
    <w:rsid w:val="00AA2A5A"/>
    <w:rsid w:val="00AA7306"/>
    <w:rsid w:val="00AB11E6"/>
    <w:rsid w:val="00AB144D"/>
    <w:rsid w:val="00AB15C5"/>
    <w:rsid w:val="00AB1948"/>
    <w:rsid w:val="00AB2212"/>
    <w:rsid w:val="00AB5CE4"/>
    <w:rsid w:val="00AB7713"/>
    <w:rsid w:val="00AB782A"/>
    <w:rsid w:val="00AB7D69"/>
    <w:rsid w:val="00AB7F6C"/>
    <w:rsid w:val="00AC0CCF"/>
    <w:rsid w:val="00AC0F15"/>
    <w:rsid w:val="00AC1CEF"/>
    <w:rsid w:val="00AC2B6F"/>
    <w:rsid w:val="00AC40ED"/>
    <w:rsid w:val="00AC5303"/>
    <w:rsid w:val="00AC543A"/>
    <w:rsid w:val="00AC57F2"/>
    <w:rsid w:val="00AC6DCA"/>
    <w:rsid w:val="00AC7F84"/>
    <w:rsid w:val="00AD1220"/>
    <w:rsid w:val="00AD1894"/>
    <w:rsid w:val="00AD19AA"/>
    <w:rsid w:val="00AD371E"/>
    <w:rsid w:val="00AD4C32"/>
    <w:rsid w:val="00AD4E4F"/>
    <w:rsid w:val="00AD5505"/>
    <w:rsid w:val="00AD6983"/>
    <w:rsid w:val="00AE0536"/>
    <w:rsid w:val="00AE189D"/>
    <w:rsid w:val="00AE32B2"/>
    <w:rsid w:val="00AE368F"/>
    <w:rsid w:val="00AE3801"/>
    <w:rsid w:val="00AE437D"/>
    <w:rsid w:val="00AE5ABF"/>
    <w:rsid w:val="00AE6652"/>
    <w:rsid w:val="00AE66E4"/>
    <w:rsid w:val="00AE6773"/>
    <w:rsid w:val="00AF15F3"/>
    <w:rsid w:val="00AF2237"/>
    <w:rsid w:val="00AF2CF0"/>
    <w:rsid w:val="00AF3EEC"/>
    <w:rsid w:val="00AF50CF"/>
    <w:rsid w:val="00AF533A"/>
    <w:rsid w:val="00AF5F9D"/>
    <w:rsid w:val="00AF610B"/>
    <w:rsid w:val="00AF7049"/>
    <w:rsid w:val="00AF7198"/>
    <w:rsid w:val="00AF7925"/>
    <w:rsid w:val="00AF7958"/>
    <w:rsid w:val="00B00C8F"/>
    <w:rsid w:val="00B011A1"/>
    <w:rsid w:val="00B0239A"/>
    <w:rsid w:val="00B03E27"/>
    <w:rsid w:val="00B04448"/>
    <w:rsid w:val="00B045E5"/>
    <w:rsid w:val="00B048A1"/>
    <w:rsid w:val="00B04EE2"/>
    <w:rsid w:val="00B054D3"/>
    <w:rsid w:val="00B07511"/>
    <w:rsid w:val="00B07A8A"/>
    <w:rsid w:val="00B07B7B"/>
    <w:rsid w:val="00B12E66"/>
    <w:rsid w:val="00B13431"/>
    <w:rsid w:val="00B1385F"/>
    <w:rsid w:val="00B13F43"/>
    <w:rsid w:val="00B14DEB"/>
    <w:rsid w:val="00B15513"/>
    <w:rsid w:val="00B16035"/>
    <w:rsid w:val="00B17082"/>
    <w:rsid w:val="00B17573"/>
    <w:rsid w:val="00B204FB"/>
    <w:rsid w:val="00B21012"/>
    <w:rsid w:val="00B21C5A"/>
    <w:rsid w:val="00B228CA"/>
    <w:rsid w:val="00B22E0B"/>
    <w:rsid w:val="00B24099"/>
    <w:rsid w:val="00B24DB8"/>
    <w:rsid w:val="00B253DB"/>
    <w:rsid w:val="00B2629A"/>
    <w:rsid w:val="00B269F7"/>
    <w:rsid w:val="00B27085"/>
    <w:rsid w:val="00B27970"/>
    <w:rsid w:val="00B31064"/>
    <w:rsid w:val="00B31119"/>
    <w:rsid w:val="00B314D3"/>
    <w:rsid w:val="00B317C0"/>
    <w:rsid w:val="00B33E5B"/>
    <w:rsid w:val="00B341C7"/>
    <w:rsid w:val="00B34687"/>
    <w:rsid w:val="00B37165"/>
    <w:rsid w:val="00B37769"/>
    <w:rsid w:val="00B40BD2"/>
    <w:rsid w:val="00B4505D"/>
    <w:rsid w:val="00B450C7"/>
    <w:rsid w:val="00B456BD"/>
    <w:rsid w:val="00B4592D"/>
    <w:rsid w:val="00B46390"/>
    <w:rsid w:val="00B469BB"/>
    <w:rsid w:val="00B5133F"/>
    <w:rsid w:val="00B51A50"/>
    <w:rsid w:val="00B51C6F"/>
    <w:rsid w:val="00B5370B"/>
    <w:rsid w:val="00B54711"/>
    <w:rsid w:val="00B552C3"/>
    <w:rsid w:val="00B55ACB"/>
    <w:rsid w:val="00B56F6E"/>
    <w:rsid w:val="00B60501"/>
    <w:rsid w:val="00B625AB"/>
    <w:rsid w:val="00B632CD"/>
    <w:rsid w:val="00B66DE1"/>
    <w:rsid w:val="00B66F9E"/>
    <w:rsid w:val="00B704C9"/>
    <w:rsid w:val="00B70D92"/>
    <w:rsid w:val="00B74A5B"/>
    <w:rsid w:val="00B74F9A"/>
    <w:rsid w:val="00B776CB"/>
    <w:rsid w:val="00B77DAD"/>
    <w:rsid w:val="00B80F80"/>
    <w:rsid w:val="00B815C0"/>
    <w:rsid w:val="00B815F5"/>
    <w:rsid w:val="00B82583"/>
    <w:rsid w:val="00B82ED0"/>
    <w:rsid w:val="00B82F1F"/>
    <w:rsid w:val="00B83C7F"/>
    <w:rsid w:val="00B847F1"/>
    <w:rsid w:val="00B84974"/>
    <w:rsid w:val="00B84AA1"/>
    <w:rsid w:val="00B84DB1"/>
    <w:rsid w:val="00B8512F"/>
    <w:rsid w:val="00B8614F"/>
    <w:rsid w:val="00B90421"/>
    <w:rsid w:val="00B91327"/>
    <w:rsid w:val="00B9384B"/>
    <w:rsid w:val="00B93945"/>
    <w:rsid w:val="00B94BFA"/>
    <w:rsid w:val="00B951DC"/>
    <w:rsid w:val="00B95CE3"/>
    <w:rsid w:val="00B96758"/>
    <w:rsid w:val="00BA003B"/>
    <w:rsid w:val="00BA0157"/>
    <w:rsid w:val="00BA3AE5"/>
    <w:rsid w:val="00BA4C2A"/>
    <w:rsid w:val="00BA6D6A"/>
    <w:rsid w:val="00BA7836"/>
    <w:rsid w:val="00BA7A4D"/>
    <w:rsid w:val="00BB018D"/>
    <w:rsid w:val="00BB09FD"/>
    <w:rsid w:val="00BB0E00"/>
    <w:rsid w:val="00BB4210"/>
    <w:rsid w:val="00BB783B"/>
    <w:rsid w:val="00BC1042"/>
    <w:rsid w:val="00BC23AC"/>
    <w:rsid w:val="00BC33B9"/>
    <w:rsid w:val="00BC49E2"/>
    <w:rsid w:val="00BC6F3B"/>
    <w:rsid w:val="00BD08B1"/>
    <w:rsid w:val="00BD093A"/>
    <w:rsid w:val="00BD0E67"/>
    <w:rsid w:val="00BD54CD"/>
    <w:rsid w:val="00BD55BD"/>
    <w:rsid w:val="00BD6BD7"/>
    <w:rsid w:val="00BD6CF8"/>
    <w:rsid w:val="00BE061B"/>
    <w:rsid w:val="00BE1339"/>
    <w:rsid w:val="00BE1566"/>
    <w:rsid w:val="00BE3454"/>
    <w:rsid w:val="00BE3683"/>
    <w:rsid w:val="00BE3C19"/>
    <w:rsid w:val="00BE5428"/>
    <w:rsid w:val="00BE56FC"/>
    <w:rsid w:val="00BE5921"/>
    <w:rsid w:val="00BE5E7D"/>
    <w:rsid w:val="00BE6E83"/>
    <w:rsid w:val="00BE7571"/>
    <w:rsid w:val="00BF187A"/>
    <w:rsid w:val="00BF1CB1"/>
    <w:rsid w:val="00BF275F"/>
    <w:rsid w:val="00BF2CFB"/>
    <w:rsid w:val="00BF379B"/>
    <w:rsid w:val="00BF4A49"/>
    <w:rsid w:val="00BF7F62"/>
    <w:rsid w:val="00C000CB"/>
    <w:rsid w:val="00C001FC"/>
    <w:rsid w:val="00C0580A"/>
    <w:rsid w:val="00C06D08"/>
    <w:rsid w:val="00C118B9"/>
    <w:rsid w:val="00C1246E"/>
    <w:rsid w:val="00C13F27"/>
    <w:rsid w:val="00C148E2"/>
    <w:rsid w:val="00C158E8"/>
    <w:rsid w:val="00C15AF7"/>
    <w:rsid w:val="00C16785"/>
    <w:rsid w:val="00C168EF"/>
    <w:rsid w:val="00C172AC"/>
    <w:rsid w:val="00C2123E"/>
    <w:rsid w:val="00C21E5F"/>
    <w:rsid w:val="00C22BD1"/>
    <w:rsid w:val="00C239FB"/>
    <w:rsid w:val="00C262B7"/>
    <w:rsid w:val="00C26F55"/>
    <w:rsid w:val="00C274D2"/>
    <w:rsid w:val="00C27E79"/>
    <w:rsid w:val="00C315BA"/>
    <w:rsid w:val="00C3249B"/>
    <w:rsid w:val="00C3256F"/>
    <w:rsid w:val="00C32F7F"/>
    <w:rsid w:val="00C33F82"/>
    <w:rsid w:val="00C34DB7"/>
    <w:rsid w:val="00C354D9"/>
    <w:rsid w:val="00C35560"/>
    <w:rsid w:val="00C35BA4"/>
    <w:rsid w:val="00C37004"/>
    <w:rsid w:val="00C3712D"/>
    <w:rsid w:val="00C41C5C"/>
    <w:rsid w:val="00C44A13"/>
    <w:rsid w:val="00C44BD0"/>
    <w:rsid w:val="00C468E5"/>
    <w:rsid w:val="00C469F5"/>
    <w:rsid w:val="00C5108A"/>
    <w:rsid w:val="00C513F6"/>
    <w:rsid w:val="00C51C10"/>
    <w:rsid w:val="00C545ED"/>
    <w:rsid w:val="00C54E54"/>
    <w:rsid w:val="00C55D08"/>
    <w:rsid w:val="00C5697D"/>
    <w:rsid w:val="00C57B00"/>
    <w:rsid w:val="00C60E88"/>
    <w:rsid w:val="00C613D1"/>
    <w:rsid w:val="00C655B1"/>
    <w:rsid w:val="00C65B44"/>
    <w:rsid w:val="00C66DED"/>
    <w:rsid w:val="00C6754E"/>
    <w:rsid w:val="00C67C5B"/>
    <w:rsid w:val="00C703AA"/>
    <w:rsid w:val="00C71F57"/>
    <w:rsid w:val="00C74C41"/>
    <w:rsid w:val="00C7505A"/>
    <w:rsid w:val="00C75156"/>
    <w:rsid w:val="00C7551B"/>
    <w:rsid w:val="00C81418"/>
    <w:rsid w:val="00C81E5A"/>
    <w:rsid w:val="00C81F16"/>
    <w:rsid w:val="00C826BE"/>
    <w:rsid w:val="00C82D2E"/>
    <w:rsid w:val="00C82FEB"/>
    <w:rsid w:val="00C83361"/>
    <w:rsid w:val="00C8403A"/>
    <w:rsid w:val="00C84A80"/>
    <w:rsid w:val="00C86B54"/>
    <w:rsid w:val="00C86E6F"/>
    <w:rsid w:val="00C87325"/>
    <w:rsid w:val="00C873F4"/>
    <w:rsid w:val="00C90754"/>
    <w:rsid w:val="00C90CCF"/>
    <w:rsid w:val="00C92417"/>
    <w:rsid w:val="00C92885"/>
    <w:rsid w:val="00C92C5C"/>
    <w:rsid w:val="00C933EC"/>
    <w:rsid w:val="00C95E56"/>
    <w:rsid w:val="00C96268"/>
    <w:rsid w:val="00C96858"/>
    <w:rsid w:val="00C97242"/>
    <w:rsid w:val="00C97BD3"/>
    <w:rsid w:val="00C97BE6"/>
    <w:rsid w:val="00CA01FD"/>
    <w:rsid w:val="00CA0608"/>
    <w:rsid w:val="00CA1A94"/>
    <w:rsid w:val="00CA258B"/>
    <w:rsid w:val="00CA57FE"/>
    <w:rsid w:val="00CA65FB"/>
    <w:rsid w:val="00CA66F2"/>
    <w:rsid w:val="00CB0082"/>
    <w:rsid w:val="00CB0AC1"/>
    <w:rsid w:val="00CB3115"/>
    <w:rsid w:val="00CB3DE3"/>
    <w:rsid w:val="00CB5378"/>
    <w:rsid w:val="00CB5ED4"/>
    <w:rsid w:val="00CB6663"/>
    <w:rsid w:val="00CC0791"/>
    <w:rsid w:val="00CC0ECD"/>
    <w:rsid w:val="00CC0F4C"/>
    <w:rsid w:val="00CC156D"/>
    <w:rsid w:val="00CC1666"/>
    <w:rsid w:val="00CC20DA"/>
    <w:rsid w:val="00CC51B5"/>
    <w:rsid w:val="00CC6D35"/>
    <w:rsid w:val="00CC6F52"/>
    <w:rsid w:val="00CD094A"/>
    <w:rsid w:val="00CD1631"/>
    <w:rsid w:val="00CD28AD"/>
    <w:rsid w:val="00CD2ABC"/>
    <w:rsid w:val="00CD2D1E"/>
    <w:rsid w:val="00CD32DA"/>
    <w:rsid w:val="00CD3AD4"/>
    <w:rsid w:val="00CD4B86"/>
    <w:rsid w:val="00CD4F39"/>
    <w:rsid w:val="00CD715F"/>
    <w:rsid w:val="00CD7185"/>
    <w:rsid w:val="00CE27DA"/>
    <w:rsid w:val="00CE30BD"/>
    <w:rsid w:val="00CE3639"/>
    <w:rsid w:val="00CE42DF"/>
    <w:rsid w:val="00CE538A"/>
    <w:rsid w:val="00CE69EC"/>
    <w:rsid w:val="00CE7F45"/>
    <w:rsid w:val="00CF26B5"/>
    <w:rsid w:val="00CF3A0A"/>
    <w:rsid w:val="00CF3D8F"/>
    <w:rsid w:val="00CF5198"/>
    <w:rsid w:val="00CF6346"/>
    <w:rsid w:val="00CF6707"/>
    <w:rsid w:val="00CF69F6"/>
    <w:rsid w:val="00CF708C"/>
    <w:rsid w:val="00CF75BD"/>
    <w:rsid w:val="00D006ED"/>
    <w:rsid w:val="00D01946"/>
    <w:rsid w:val="00D02A10"/>
    <w:rsid w:val="00D03473"/>
    <w:rsid w:val="00D06CBB"/>
    <w:rsid w:val="00D06EF5"/>
    <w:rsid w:val="00D076FD"/>
    <w:rsid w:val="00D12422"/>
    <w:rsid w:val="00D13169"/>
    <w:rsid w:val="00D16D89"/>
    <w:rsid w:val="00D17C21"/>
    <w:rsid w:val="00D20AF7"/>
    <w:rsid w:val="00D21280"/>
    <w:rsid w:val="00D21E63"/>
    <w:rsid w:val="00D22D1F"/>
    <w:rsid w:val="00D23ED0"/>
    <w:rsid w:val="00D25B45"/>
    <w:rsid w:val="00D30442"/>
    <w:rsid w:val="00D317AE"/>
    <w:rsid w:val="00D31985"/>
    <w:rsid w:val="00D33671"/>
    <w:rsid w:val="00D34C03"/>
    <w:rsid w:val="00D354E6"/>
    <w:rsid w:val="00D35803"/>
    <w:rsid w:val="00D36B67"/>
    <w:rsid w:val="00D40503"/>
    <w:rsid w:val="00D40E3D"/>
    <w:rsid w:val="00D41F6E"/>
    <w:rsid w:val="00D42A91"/>
    <w:rsid w:val="00D4311E"/>
    <w:rsid w:val="00D44A7C"/>
    <w:rsid w:val="00D44B85"/>
    <w:rsid w:val="00D47108"/>
    <w:rsid w:val="00D50405"/>
    <w:rsid w:val="00D51D24"/>
    <w:rsid w:val="00D530B0"/>
    <w:rsid w:val="00D53F7D"/>
    <w:rsid w:val="00D5481E"/>
    <w:rsid w:val="00D612B4"/>
    <w:rsid w:val="00D616FA"/>
    <w:rsid w:val="00D621CF"/>
    <w:rsid w:val="00D625EC"/>
    <w:rsid w:val="00D62EC4"/>
    <w:rsid w:val="00D639F7"/>
    <w:rsid w:val="00D65C0C"/>
    <w:rsid w:val="00D66668"/>
    <w:rsid w:val="00D66703"/>
    <w:rsid w:val="00D67A2B"/>
    <w:rsid w:val="00D67F89"/>
    <w:rsid w:val="00D71A3C"/>
    <w:rsid w:val="00D71B1B"/>
    <w:rsid w:val="00D743D9"/>
    <w:rsid w:val="00D7478F"/>
    <w:rsid w:val="00D7495B"/>
    <w:rsid w:val="00D74E39"/>
    <w:rsid w:val="00D76FE8"/>
    <w:rsid w:val="00D770C1"/>
    <w:rsid w:val="00D80F05"/>
    <w:rsid w:val="00D8208A"/>
    <w:rsid w:val="00D82F52"/>
    <w:rsid w:val="00D82F84"/>
    <w:rsid w:val="00D83B12"/>
    <w:rsid w:val="00D83EB3"/>
    <w:rsid w:val="00D843D6"/>
    <w:rsid w:val="00D857B8"/>
    <w:rsid w:val="00D8611A"/>
    <w:rsid w:val="00D872D2"/>
    <w:rsid w:val="00D90CCE"/>
    <w:rsid w:val="00D91A69"/>
    <w:rsid w:val="00D91AB7"/>
    <w:rsid w:val="00D92107"/>
    <w:rsid w:val="00D92991"/>
    <w:rsid w:val="00D93EEE"/>
    <w:rsid w:val="00D949D7"/>
    <w:rsid w:val="00D95F2B"/>
    <w:rsid w:val="00D96452"/>
    <w:rsid w:val="00D974A4"/>
    <w:rsid w:val="00DA14E2"/>
    <w:rsid w:val="00DA3216"/>
    <w:rsid w:val="00DA45CE"/>
    <w:rsid w:val="00DA4634"/>
    <w:rsid w:val="00DA6019"/>
    <w:rsid w:val="00DA7E35"/>
    <w:rsid w:val="00DB08BF"/>
    <w:rsid w:val="00DB189C"/>
    <w:rsid w:val="00DB2D1E"/>
    <w:rsid w:val="00DB37F4"/>
    <w:rsid w:val="00DB3E17"/>
    <w:rsid w:val="00DB49BC"/>
    <w:rsid w:val="00DB600C"/>
    <w:rsid w:val="00DB6F84"/>
    <w:rsid w:val="00DB7245"/>
    <w:rsid w:val="00DB7757"/>
    <w:rsid w:val="00DB7D0B"/>
    <w:rsid w:val="00DC2D80"/>
    <w:rsid w:val="00DC4C10"/>
    <w:rsid w:val="00DC5E21"/>
    <w:rsid w:val="00DC6927"/>
    <w:rsid w:val="00DC753E"/>
    <w:rsid w:val="00DC78B9"/>
    <w:rsid w:val="00DD0930"/>
    <w:rsid w:val="00DD0E5F"/>
    <w:rsid w:val="00DD1829"/>
    <w:rsid w:val="00DD1E0B"/>
    <w:rsid w:val="00DD23D9"/>
    <w:rsid w:val="00DD2FA5"/>
    <w:rsid w:val="00DD4BC1"/>
    <w:rsid w:val="00DD4BE2"/>
    <w:rsid w:val="00DD56B4"/>
    <w:rsid w:val="00DD5DA5"/>
    <w:rsid w:val="00DD5DC0"/>
    <w:rsid w:val="00DD7325"/>
    <w:rsid w:val="00DD7C03"/>
    <w:rsid w:val="00DE05D8"/>
    <w:rsid w:val="00DE08D0"/>
    <w:rsid w:val="00DE234A"/>
    <w:rsid w:val="00DE3463"/>
    <w:rsid w:val="00DE4C05"/>
    <w:rsid w:val="00DE4DED"/>
    <w:rsid w:val="00DE4EEB"/>
    <w:rsid w:val="00DE5475"/>
    <w:rsid w:val="00DE7BCA"/>
    <w:rsid w:val="00DF0C34"/>
    <w:rsid w:val="00DF10FD"/>
    <w:rsid w:val="00DF125E"/>
    <w:rsid w:val="00DF2845"/>
    <w:rsid w:val="00DF378B"/>
    <w:rsid w:val="00DF3CEB"/>
    <w:rsid w:val="00DF4263"/>
    <w:rsid w:val="00DF43B8"/>
    <w:rsid w:val="00DF4C38"/>
    <w:rsid w:val="00DF50F7"/>
    <w:rsid w:val="00DF6463"/>
    <w:rsid w:val="00DF6AD0"/>
    <w:rsid w:val="00DF6AFB"/>
    <w:rsid w:val="00DF6FA6"/>
    <w:rsid w:val="00E00D56"/>
    <w:rsid w:val="00E0160C"/>
    <w:rsid w:val="00E04C80"/>
    <w:rsid w:val="00E050DD"/>
    <w:rsid w:val="00E10B71"/>
    <w:rsid w:val="00E131D2"/>
    <w:rsid w:val="00E13CF5"/>
    <w:rsid w:val="00E14AD5"/>
    <w:rsid w:val="00E16C7F"/>
    <w:rsid w:val="00E178BB"/>
    <w:rsid w:val="00E21E93"/>
    <w:rsid w:val="00E22856"/>
    <w:rsid w:val="00E22AD4"/>
    <w:rsid w:val="00E23281"/>
    <w:rsid w:val="00E232E0"/>
    <w:rsid w:val="00E23E9D"/>
    <w:rsid w:val="00E24F09"/>
    <w:rsid w:val="00E25D8B"/>
    <w:rsid w:val="00E26A30"/>
    <w:rsid w:val="00E26D25"/>
    <w:rsid w:val="00E30A0F"/>
    <w:rsid w:val="00E30B9D"/>
    <w:rsid w:val="00E31693"/>
    <w:rsid w:val="00E32D2A"/>
    <w:rsid w:val="00E33575"/>
    <w:rsid w:val="00E336F4"/>
    <w:rsid w:val="00E342C7"/>
    <w:rsid w:val="00E36556"/>
    <w:rsid w:val="00E36C12"/>
    <w:rsid w:val="00E36DC3"/>
    <w:rsid w:val="00E3750C"/>
    <w:rsid w:val="00E378A2"/>
    <w:rsid w:val="00E37997"/>
    <w:rsid w:val="00E508D3"/>
    <w:rsid w:val="00E518BA"/>
    <w:rsid w:val="00E522A0"/>
    <w:rsid w:val="00E53BC9"/>
    <w:rsid w:val="00E5609B"/>
    <w:rsid w:val="00E564E8"/>
    <w:rsid w:val="00E56532"/>
    <w:rsid w:val="00E56AE7"/>
    <w:rsid w:val="00E57783"/>
    <w:rsid w:val="00E57D26"/>
    <w:rsid w:val="00E607FF"/>
    <w:rsid w:val="00E609A8"/>
    <w:rsid w:val="00E618D7"/>
    <w:rsid w:val="00E62A04"/>
    <w:rsid w:val="00E64790"/>
    <w:rsid w:val="00E651DA"/>
    <w:rsid w:val="00E6578D"/>
    <w:rsid w:val="00E703A7"/>
    <w:rsid w:val="00E70722"/>
    <w:rsid w:val="00E73322"/>
    <w:rsid w:val="00E74A30"/>
    <w:rsid w:val="00E7567F"/>
    <w:rsid w:val="00E75A45"/>
    <w:rsid w:val="00E77258"/>
    <w:rsid w:val="00E77FB9"/>
    <w:rsid w:val="00E829CA"/>
    <w:rsid w:val="00E84C40"/>
    <w:rsid w:val="00E85368"/>
    <w:rsid w:val="00E868A7"/>
    <w:rsid w:val="00E90780"/>
    <w:rsid w:val="00E90795"/>
    <w:rsid w:val="00E90FDA"/>
    <w:rsid w:val="00E913DB"/>
    <w:rsid w:val="00E923B6"/>
    <w:rsid w:val="00E92D69"/>
    <w:rsid w:val="00E9519F"/>
    <w:rsid w:val="00E96419"/>
    <w:rsid w:val="00E975F6"/>
    <w:rsid w:val="00E97C88"/>
    <w:rsid w:val="00EA0F82"/>
    <w:rsid w:val="00EA120A"/>
    <w:rsid w:val="00EA1A70"/>
    <w:rsid w:val="00EA326C"/>
    <w:rsid w:val="00EA39B3"/>
    <w:rsid w:val="00EA4E2C"/>
    <w:rsid w:val="00EA511C"/>
    <w:rsid w:val="00EA5BD9"/>
    <w:rsid w:val="00EA5DC0"/>
    <w:rsid w:val="00EA643C"/>
    <w:rsid w:val="00EA70A3"/>
    <w:rsid w:val="00EA728F"/>
    <w:rsid w:val="00EA79B9"/>
    <w:rsid w:val="00EB06A0"/>
    <w:rsid w:val="00EB19D3"/>
    <w:rsid w:val="00EB1B7E"/>
    <w:rsid w:val="00EB1E63"/>
    <w:rsid w:val="00EB22DD"/>
    <w:rsid w:val="00EB24CA"/>
    <w:rsid w:val="00EB2999"/>
    <w:rsid w:val="00EB4F8F"/>
    <w:rsid w:val="00EB5276"/>
    <w:rsid w:val="00EB61C9"/>
    <w:rsid w:val="00EB78F7"/>
    <w:rsid w:val="00EC0081"/>
    <w:rsid w:val="00EC0376"/>
    <w:rsid w:val="00EC0FDC"/>
    <w:rsid w:val="00EC3774"/>
    <w:rsid w:val="00EC3DA3"/>
    <w:rsid w:val="00EC4A7B"/>
    <w:rsid w:val="00EC598E"/>
    <w:rsid w:val="00EC5C85"/>
    <w:rsid w:val="00EC677D"/>
    <w:rsid w:val="00EC7180"/>
    <w:rsid w:val="00ED0B40"/>
    <w:rsid w:val="00ED0CBC"/>
    <w:rsid w:val="00ED15A4"/>
    <w:rsid w:val="00ED16AB"/>
    <w:rsid w:val="00ED1CE4"/>
    <w:rsid w:val="00ED2BDB"/>
    <w:rsid w:val="00ED3883"/>
    <w:rsid w:val="00ED49F7"/>
    <w:rsid w:val="00ED4BAD"/>
    <w:rsid w:val="00ED54CA"/>
    <w:rsid w:val="00ED5EE7"/>
    <w:rsid w:val="00ED744F"/>
    <w:rsid w:val="00ED7D57"/>
    <w:rsid w:val="00EE0359"/>
    <w:rsid w:val="00EE164A"/>
    <w:rsid w:val="00EE16A7"/>
    <w:rsid w:val="00EE1ED6"/>
    <w:rsid w:val="00EE213A"/>
    <w:rsid w:val="00EE21B0"/>
    <w:rsid w:val="00EE2997"/>
    <w:rsid w:val="00EE2CCE"/>
    <w:rsid w:val="00EE3B83"/>
    <w:rsid w:val="00EE4003"/>
    <w:rsid w:val="00EE452E"/>
    <w:rsid w:val="00EE5736"/>
    <w:rsid w:val="00EF04A6"/>
    <w:rsid w:val="00EF0DEF"/>
    <w:rsid w:val="00EF161E"/>
    <w:rsid w:val="00EF1A35"/>
    <w:rsid w:val="00EF2FAF"/>
    <w:rsid w:val="00EF3746"/>
    <w:rsid w:val="00EF41F4"/>
    <w:rsid w:val="00EF449E"/>
    <w:rsid w:val="00EF5CAE"/>
    <w:rsid w:val="00EF6710"/>
    <w:rsid w:val="00F00490"/>
    <w:rsid w:val="00F01194"/>
    <w:rsid w:val="00F01B50"/>
    <w:rsid w:val="00F02EDE"/>
    <w:rsid w:val="00F0580E"/>
    <w:rsid w:val="00F07514"/>
    <w:rsid w:val="00F10425"/>
    <w:rsid w:val="00F13063"/>
    <w:rsid w:val="00F132F6"/>
    <w:rsid w:val="00F136D6"/>
    <w:rsid w:val="00F142A5"/>
    <w:rsid w:val="00F166BF"/>
    <w:rsid w:val="00F16874"/>
    <w:rsid w:val="00F16E73"/>
    <w:rsid w:val="00F171C6"/>
    <w:rsid w:val="00F174A2"/>
    <w:rsid w:val="00F20424"/>
    <w:rsid w:val="00F2214F"/>
    <w:rsid w:val="00F22A1F"/>
    <w:rsid w:val="00F23321"/>
    <w:rsid w:val="00F233CF"/>
    <w:rsid w:val="00F2390B"/>
    <w:rsid w:val="00F23983"/>
    <w:rsid w:val="00F23DCE"/>
    <w:rsid w:val="00F24224"/>
    <w:rsid w:val="00F2561B"/>
    <w:rsid w:val="00F25C91"/>
    <w:rsid w:val="00F270DC"/>
    <w:rsid w:val="00F27655"/>
    <w:rsid w:val="00F3116A"/>
    <w:rsid w:val="00F3174C"/>
    <w:rsid w:val="00F32830"/>
    <w:rsid w:val="00F32DC3"/>
    <w:rsid w:val="00F32E66"/>
    <w:rsid w:val="00F34028"/>
    <w:rsid w:val="00F34A86"/>
    <w:rsid w:val="00F35583"/>
    <w:rsid w:val="00F363DA"/>
    <w:rsid w:val="00F41054"/>
    <w:rsid w:val="00F411F9"/>
    <w:rsid w:val="00F41A18"/>
    <w:rsid w:val="00F44F32"/>
    <w:rsid w:val="00F45997"/>
    <w:rsid w:val="00F47795"/>
    <w:rsid w:val="00F508CD"/>
    <w:rsid w:val="00F53749"/>
    <w:rsid w:val="00F53E94"/>
    <w:rsid w:val="00F5587E"/>
    <w:rsid w:val="00F56D56"/>
    <w:rsid w:val="00F576C2"/>
    <w:rsid w:val="00F62104"/>
    <w:rsid w:val="00F62B66"/>
    <w:rsid w:val="00F63D2D"/>
    <w:rsid w:val="00F657BD"/>
    <w:rsid w:val="00F65E5F"/>
    <w:rsid w:val="00F6659B"/>
    <w:rsid w:val="00F6695F"/>
    <w:rsid w:val="00F715EB"/>
    <w:rsid w:val="00F71B9A"/>
    <w:rsid w:val="00F769BC"/>
    <w:rsid w:val="00F82A59"/>
    <w:rsid w:val="00F83177"/>
    <w:rsid w:val="00F838F6"/>
    <w:rsid w:val="00F83B40"/>
    <w:rsid w:val="00F84198"/>
    <w:rsid w:val="00F85896"/>
    <w:rsid w:val="00F85BE7"/>
    <w:rsid w:val="00F86839"/>
    <w:rsid w:val="00F86F94"/>
    <w:rsid w:val="00F87E19"/>
    <w:rsid w:val="00F924B2"/>
    <w:rsid w:val="00F92E60"/>
    <w:rsid w:val="00F94289"/>
    <w:rsid w:val="00F947AF"/>
    <w:rsid w:val="00F95046"/>
    <w:rsid w:val="00F951CE"/>
    <w:rsid w:val="00F95D5A"/>
    <w:rsid w:val="00F96FF0"/>
    <w:rsid w:val="00F972AE"/>
    <w:rsid w:val="00F974F3"/>
    <w:rsid w:val="00F97747"/>
    <w:rsid w:val="00F97C90"/>
    <w:rsid w:val="00FA07D4"/>
    <w:rsid w:val="00FA2446"/>
    <w:rsid w:val="00FA2886"/>
    <w:rsid w:val="00FA2D7B"/>
    <w:rsid w:val="00FA37D1"/>
    <w:rsid w:val="00FA437B"/>
    <w:rsid w:val="00FA4985"/>
    <w:rsid w:val="00FA4C8A"/>
    <w:rsid w:val="00FA5F00"/>
    <w:rsid w:val="00FA70A5"/>
    <w:rsid w:val="00FA7289"/>
    <w:rsid w:val="00FA756B"/>
    <w:rsid w:val="00FA7F67"/>
    <w:rsid w:val="00FB38AA"/>
    <w:rsid w:val="00FB3FF4"/>
    <w:rsid w:val="00FB50AA"/>
    <w:rsid w:val="00FB6F6C"/>
    <w:rsid w:val="00FC25E4"/>
    <w:rsid w:val="00FC5CEF"/>
    <w:rsid w:val="00FC66D6"/>
    <w:rsid w:val="00FD0834"/>
    <w:rsid w:val="00FD0FD9"/>
    <w:rsid w:val="00FD1275"/>
    <w:rsid w:val="00FD16F8"/>
    <w:rsid w:val="00FD1820"/>
    <w:rsid w:val="00FD3395"/>
    <w:rsid w:val="00FD35EB"/>
    <w:rsid w:val="00FD3704"/>
    <w:rsid w:val="00FD384B"/>
    <w:rsid w:val="00FD54A4"/>
    <w:rsid w:val="00FD5D70"/>
    <w:rsid w:val="00FD7453"/>
    <w:rsid w:val="00FE01FB"/>
    <w:rsid w:val="00FE0C2E"/>
    <w:rsid w:val="00FE1ABE"/>
    <w:rsid w:val="00FE2CF0"/>
    <w:rsid w:val="00FE3BAA"/>
    <w:rsid w:val="00FE4433"/>
    <w:rsid w:val="00FE65E1"/>
    <w:rsid w:val="00FE6D06"/>
    <w:rsid w:val="00FE7784"/>
    <w:rsid w:val="00FF0317"/>
    <w:rsid w:val="00FF042D"/>
    <w:rsid w:val="00FF24C2"/>
    <w:rsid w:val="00FF33B9"/>
    <w:rsid w:val="00FF3AC0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EC53"/>
  <w15:docId w15:val="{BBC2C53C-FEDE-410B-AD40-9C65FBC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50B"/>
    <w:pPr>
      <w:keepNext/>
      <w:keepLines/>
      <w:numPr>
        <w:numId w:val="2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C0"/>
    <w:pPr>
      <w:keepNext/>
      <w:keepLines/>
      <w:numPr>
        <w:ilvl w:val="1"/>
        <w:numId w:val="23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36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FD9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2B2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2B2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2B2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2B2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2B2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6E0A8B"/>
    <w:pPr>
      <w:ind w:left="720"/>
      <w:contextualSpacing/>
    </w:pPr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4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3C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243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table" w:styleId="TableGrid">
    <w:name w:val="Table Grid"/>
    <w:basedOn w:val="TableNormal"/>
    <w:uiPriority w:val="59"/>
    <w:rsid w:val="00A8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2E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342C7"/>
    <w:pPr>
      <w:spacing w:after="0" w:line="240" w:lineRule="auto"/>
    </w:pPr>
    <w:rPr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rsid w:val="00FD0FD9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2B2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2B2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2B2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2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NormalWeb">
    <w:name w:val="Normal (Web)"/>
    <w:basedOn w:val="Normal"/>
    <w:uiPriority w:val="99"/>
    <w:semiHidden/>
    <w:unhideWhenUsed/>
    <w:rsid w:val="006E2B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sk-SK"/>
    </w:rPr>
  </w:style>
  <w:style w:type="paragraph" w:styleId="NoSpacing">
    <w:name w:val="No Spacing"/>
    <w:uiPriority w:val="1"/>
    <w:qFormat/>
    <w:rsid w:val="00C545ED"/>
    <w:pPr>
      <w:spacing w:after="0" w:line="240" w:lineRule="auto"/>
    </w:pPr>
    <w:rPr>
      <w:lang w:val="sk-SK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56DC"/>
    <w:pPr>
      <w:spacing w:after="0" w:line="240" w:lineRule="auto"/>
    </w:pPr>
    <w:rPr>
      <w:rFonts w:ascii="Calibri" w:eastAsiaTheme="minorHAnsi" w:hAnsi="Calibri" w:cs="Consolas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56DC"/>
    <w:rPr>
      <w:rFonts w:ascii="Calibri" w:eastAsiaTheme="minorHAnsi" w:hAnsi="Calibri" w:cs="Consolas"/>
      <w:szCs w:val="21"/>
      <w:lang w:val="sk-SK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024B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7DEE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7D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D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866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74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51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25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5621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063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886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6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771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87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7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EE3D6-49D0-402C-BB62-50DFB59E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12656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Martin</dc:creator>
  <cp:lastModifiedBy>Marko Martin</cp:lastModifiedBy>
  <cp:revision>1589</cp:revision>
  <cp:lastPrinted>2013-05-14T08:59:00Z</cp:lastPrinted>
  <dcterms:created xsi:type="dcterms:W3CDTF">2013-03-15T15:02:00Z</dcterms:created>
  <dcterms:modified xsi:type="dcterms:W3CDTF">2016-11-28T09:06:00Z</dcterms:modified>
</cp:coreProperties>
</file>